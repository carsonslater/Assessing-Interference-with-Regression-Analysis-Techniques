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A804199" w14:textId="77777777" w:rsidR="00A92036" w:rsidRPr="00A92036" w:rsidRDefault="00A92036" w:rsidP="00A92036">
      <w:pPr>
        <w:pStyle w:val="papertitle"/>
      </w:pPr>
      <w:r w:rsidRPr="00A92036">
        <w:t>Assessing Aggregate Interference with Mamdani Fuzzy Inference Systems</w:t>
      </w:r>
    </w:p>
    <w:p w14:paraId="057A3305" w14:textId="77777777" w:rsidR="00D7522C" w:rsidRDefault="00D7522C" w:rsidP="00CE237B">
      <w:pPr>
        <w:pStyle w:val="Author"/>
        <w:spacing w:before="5pt" w:beforeAutospacing="1" w:after="5pt" w:afterAutospacing="1" w:line="6pt" w:lineRule="auto"/>
        <w:jc w:val="both"/>
        <w:rPr>
          <w:sz w:val="16"/>
          <w:szCs w:val="16"/>
        </w:rPr>
      </w:pPr>
    </w:p>
    <w:p w14:paraId="1A5B0CC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10"/>
          <w:pgSz w:w="612pt" w:h="792pt" w:code="1"/>
          <w:pgMar w:top="54pt" w:right="44.65pt" w:bottom="72pt" w:left="44.65pt" w:header="36pt" w:footer="36pt" w:gutter="0pt"/>
          <w:cols w:space="36pt"/>
          <w:titlePg/>
          <w:docGrid w:linePitch="360"/>
        </w:sectPr>
      </w:pPr>
    </w:p>
    <w:p w14:paraId="05427DBA" w14:textId="7B8F440D" w:rsidR="00317843" w:rsidRDefault="00740D58" w:rsidP="00DC735E">
      <w:pPr>
        <w:pStyle w:val="Author"/>
        <w:spacing w:before="5pt" w:beforeAutospacing="1"/>
        <w:rPr>
          <w:sz w:val="16"/>
          <w:szCs w:val="16"/>
        </w:rPr>
        <w:sectPr w:rsidR="00317843" w:rsidSect="00F847A6">
          <w:type w:val="continuous"/>
          <w:pgSz w:w="612pt" w:h="792pt" w:code="1"/>
          <w:pgMar w:top="54pt" w:right="44.65pt" w:bottom="72pt" w:left="44.65pt" w:header="36pt" w:footer="36pt" w:gutter="0pt"/>
          <w:cols w:num="4" w:space="10.80pt"/>
          <w:docGrid w:linePitch="360"/>
        </w:sectPr>
      </w:pPr>
      <w:r>
        <w:rPr>
          <w:sz w:val="18"/>
          <w:szCs w:val="18"/>
        </w:rPr>
        <w:t>Samuel Hussey</w:t>
      </w:r>
      <w:r w:rsidR="001A3B3D" w:rsidRPr="00F847A6">
        <w:rPr>
          <w:sz w:val="18"/>
          <w:szCs w:val="18"/>
        </w:rPr>
        <w:br/>
      </w:r>
      <w:r w:rsidR="00920473">
        <w:rPr>
          <w:i/>
          <w:iCs/>
          <w:sz w:val="18"/>
          <w:szCs w:val="18"/>
        </w:rPr>
        <w:t>Department of Electrical and Computer Engineering</w:t>
      </w:r>
      <w:r w:rsidR="00D72D06" w:rsidRPr="00F847A6">
        <w:rPr>
          <w:sz w:val="18"/>
          <w:szCs w:val="18"/>
        </w:rPr>
        <w:br/>
      </w:r>
      <w:r w:rsidR="00920473">
        <w:rPr>
          <w:i/>
          <w:iCs/>
          <w:sz w:val="18"/>
          <w:szCs w:val="18"/>
        </w:rPr>
        <w:t>Baylor University</w:t>
      </w:r>
      <w:r w:rsidR="001A3B3D" w:rsidRPr="00F847A6">
        <w:rPr>
          <w:i/>
          <w:sz w:val="18"/>
          <w:szCs w:val="18"/>
        </w:rPr>
        <w:br/>
      </w:r>
      <w:r w:rsidR="00920473">
        <w:rPr>
          <w:sz w:val="18"/>
          <w:szCs w:val="18"/>
        </w:rPr>
        <w:t>Waco, TX</w:t>
      </w:r>
      <w:r w:rsidR="001A3B3D" w:rsidRPr="00F847A6">
        <w:rPr>
          <w:sz w:val="18"/>
          <w:szCs w:val="18"/>
        </w:rPr>
        <w:br/>
      </w:r>
      <w:r w:rsidR="00920473">
        <w:rPr>
          <w:sz w:val="18"/>
          <w:szCs w:val="18"/>
        </w:rPr>
        <w:t>Samuel_Hussey1@baylor.edu</w:t>
      </w:r>
      <w:r w:rsidR="006347CF">
        <w:rPr>
          <w:sz w:val="18"/>
          <w:szCs w:val="18"/>
        </w:rPr>
        <w:br/>
      </w:r>
      <w:r w:rsidR="00EE4C8D">
        <w:rPr>
          <w:sz w:val="18"/>
          <w:szCs w:val="18"/>
        </w:rPr>
        <w:t>Jonathan E. Swindell</w:t>
      </w:r>
      <w:r w:rsidR="002C773C" w:rsidRPr="002C773C">
        <w:rPr>
          <w:sz w:val="18"/>
          <w:szCs w:val="18"/>
        </w:rPr>
        <w:br/>
      </w:r>
      <w:r w:rsidR="002C773C" w:rsidRPr="002C773C">
        <w:rPr>
          <w:i/>
          <w:iCs/>
          <w:sz w:val="18"/>
          <w:szCs w:val="18"/>
        </w:rPr>
        <w:t>Department of Electrical and Computer Engineering</w:t>
      </w:r>
      <w:r w:rsidR="002C773C" w:rsidRPr="002C773C">
        <w:rPr>
          <w:sz w:val="18"/>
          <w:szCs w:val="18"/>
        </w:rPr>
        <w:br/>
      </w:r>
      <w:r w:rsidR="002C773C" w:rsidRPr="002C773C">
        <w:rPr>
          <w:i/>
          <w:iCs/>
          <w:sz w:val="18"/>
          <w:szCs w:val="18"/>
        </w:rPr>
        <w:t>Baylor University</w:t>
      </w:r>
      <w:r w:rsidR="002C773C" w:rsidRPr="002C773C">
        <w:rPr>
          <w:i/>
          <w:sz w:val="18"/>
          <w:szCs w:val="18"/>
        </w:rPr>
        <w:br/>
      </w:r>
      <w:r w:rsidR="002C773C" w:rsidRPr="002C773C">
        <w:rPr>
          <w:sz w:val="18"/>
          <w:szCs w:val="18"/>
        </w:rPr>
        <w:t>Waco, TX</w:t>
      </w:r>
      <w:r w:rsidR="002C773C" w:rsidRPr="002C773C">
        <w:rPr>
          <w:sz w:val="18"/>
          <w:szCs w:val="18"/>
        </w:rPr>
        <w:br/>
      </w:r>
      <w:r w:rsidR="00EE4C8D">
        <w:rPr>
          <w:sz w:val="18"/>
          <w:szCs w:val="18"/>
        </w:rPr>
        <w:t>Jonathan_Swindell1</w:t>
      </w:r>
      <w:r w:rsidR="002C773C" w:rsidRPr="002C773C">
        <w:rPr>
          <w:sz w:val="18"/>
          <w:szCs w:val="18"/>
        </w:rPr>
        <w:t>@baylor.edu</w:t>
      </w:r>
      <w:r w:rsidR="002C773C">
        <w:rPr>
          <w:sz w:val="18"/>
          <w:szCs w:val="18"/>
        </w:rPr>
        <w:br/>
      </w:r>
      <w:r w:rsidR="00EE4C8D">
        <w:rPr>
          <w:sz w:val="18"/>
          <w:szCs w:val="18"/>
        </w:rPr>
        <w:t>Adam</w:t>
      </w:r>
      <w:r w:rsidR="00D51ACA">
        <w:rPr>
          <w:sz w:val="18"/>
          <w:szCs w:val="18"/>
        </w:rPr>
        <w:t xml:space="preserve"> C.</w:t>
      </w:r>
      <w:r w:rsidR="00EE4C8D">
        <w:rPr>
          <w:sz w:val="18"/>
          <w:szCs w:val="18"/>
        </w:rPr>
        <w:t xml:space="preserve"> Goad</w:t>
      </w:r>
      <w:r w:rsidR="002C773C" w:rsidRPr="002C773C">
        <w:rPr>
          <w:sz w:val="18"/>
          <w:szCs w:val="18"/>
        </w:rPr>
        <w:br/>
      </w:r>
      <w:r w:rsidR="002C773C" w:rsidRPr="002C773C">
        <w:rPr>
          <w:i/>
          <w:iCs/>
          <w:sz w:val="18"/>
          <w:szCs w:val="18"/>
        </w:rPr>
        <w:t>Department of Electrical and Computer Engineering</w:t>
      </w:r>
      <w:r w:rsidR="002C773C" w:rsidRPr="002C773C">
        <w:rPr>
          <w:sz w:val="18"/>
          <w:szCs w:val="18"/>
        </w:rPr>
        <w:br/>
      </w:r>
      <w:r w:rsidR="002C773C" w:rsidRPr="002C773C">
        <w:rPr>
          <w:i/>
          <w:iCs/>
          <w:sz w:val="18"/>
          <w:szCs w:val="18"/>
        </w:rPr>
        <w:t>Baylor University</w:t>
      </w:r>
      <w:r w:rsidR="002C773C" w:rsidRPr="002C773C">
        <w:rPr>
          <w:i/>
          <w:sz w:val="18"/>
          <w:szCs w:val="18"/>
        </w:rPr>
        <w:br/>
      </w:r>
      <w:r w:rsidR="002C773C" w:rsidRPr="002C773C">
        <w:rPr>
          <w:sz w:val="18"/>
          <w:szCs w:val="18"/>
        </w:rPr>
        <w:t>Waco, TX</w:t>
      </w:r>
      <w:r w:rsidR="002C773C" w:rsidRPr="002C773C">
        <w:rPr>
          <w:sz w:val="18"/>
          <w:szCs w:val="18"/>
        </w:rPr>
        <w:br/>
      </w:r>
      <w:r w:rsidR="00EE4C8D">
        <w:rPr>
          <w:sz w:val="18"/>
          <w:szCs w:val="18"/>
        </w:rPr>
        <w:t>Adam_Goad</w:t>
      </w:r>
      <w:r w:rsidR="002C773C" w:rsidRPr="002C773C">
        <w:rPr>
          <w:sz w:val="18"/>
          <w:szCs w:val="18"/>
        </w:rPr>
        <w:t>@baylor.edu</w:t>
      </w:r>
      <w:r w:rsidR="002C773C">
        <w:rPr>
          <w:sz w:val="18"/>
          <w:szCs w:val="18"/>
        </w:rPr>
        <w:br/>
      </w:r>
      <w:r w:rsidR="00EE4C8D">
        <w:rPr>
          <w:sz w:val="18"/>
          <w:szCs w:val="18"/>
        </w:rPr>
        <w:t>Austin Egbert</w:t>
      </w:r>
      <w:r w:rsidR="00EE4C8D" w:rsidRPr="002C773C">
        <w:rPr>
          <w:sz w:val="18"/>
          <w:szCs w:val="18"/>
        </w:rPr>
        <w:t xml:space="preserve"> </w:t>
      </w:r>
      <w:r w:rsidR="002C773C" w:rsidRPr="002C773C">
        <w:rPr>
          <w:sz w:val="18"/>
          <w:szCs w:val="18"/>
        </w:rPr>
        <w:br/>
      </w:r>
      <w:r w:rsidR="002C773C" w:rsidRPr="002C773C">
        <w:rPr>
          <w:i/>
          <w:iCs/>
          <w:sz w:val="18"/>
          <w:szCs w:val="18"/>
        </w:rPr>
        <w:t>Department of Electrical and Computer Engineering</w:t>
      </w:r>
      <w:r w:rsidR="002C773C" w:rsidRPr="002C773C">
        <w:rPr>
          <w:sz w:val="18"/>
          <w:szCs w:val="18"/>
        </w:rPr>
        <w:br/>
      </w:r>
      <w:r w:rsidR="002C773C" w:rsidRPr="002C773C">
        <w:rPr>
          <w:i/>
          <w:iCs/>
          <w:sz w:val="18"/>
          <w:szCs w:val="18"/>
        </w:rPr>
        <w:t>Baylor University</w:t>
      </w:r>
      <w:r w:rsidR="002C773C" w:rsidRPr="002C773C">
        <w:rPr>
          <w:i/>
          <w:sz w:val="18"/>
          <w:szCs w:val="18"/>
        </w:rPr>
        <w:br/>
      </w:r>
      <w:r w:rsidR="002C773C" w:rsidRPr="002C773C">
        <w:rPr>
          <w:sz w:val="18"/>
          <w:szCs w:val="18"/>
        </w:rPr>
        <w:t>Waco, TX</w:t>
      </w:r>
      <w:r w:rsidR="002C773C" w:rsidRPr="002C773C">
        <w:rPr>
          <w:sz w:val="18"/>
          <w:szCs w:val="18"/>
        </w:rPr>
        <w:br/>
      </w:r>
      <w:r w:rsidR="00EE4C8D">
        <w:rPr>
          <w:sz w:val="18"/>
          <w:szCs w:val="18"/>
        </w:rPr>
        <w:t>Austin_Egbert</w:t>
      </w:r>
      <w:r w:rsidR="002C773C" w:rsidRPr="002C773C">
        <w:rPr>
          <w:sz w:val="18"/>
          <w:szCs w:val="18"/>
        </w:rPr>
        <w:t>@baylor.edu</w:t>
      </w:r>
      <w:r w:rsidR="00324C6A">
        <w:rPr>
          <w:sz w:val="18"/>
          <w:szCs w:val="18"/>
        </w:rPr>
        <w:br/>
      </w:r>
    </w:p>
    <w:p w14:paraId="641B71BA" w14:textId="55DBCFCB" w:rsidR="00317843" w:rsidRPr="00F847A6" w:rsidRDefault="00EE4C8D" w:rsidP="00304AA7">
      <w:pPr>
        <w:pStyle w:val="Author"/>
        <w:spacing w:before="5pt" w:beforeAutospacing="1"/>
        <w:rPr>
          <w:sz w:val="16"/>
          <w:szCs w:val="16"/>
        </w:rPr>
        <w:sectPr w:rsidR="00317843" w:rsidRPr="00F847A6" w:rsidSect="005F28AA">
          <w:type w:val="continuous"/>
          <w:pgSz w:w="612pt" w:h="792pt" w:code="1"/>
          <w:pgMar w:top="54pt" w:right="44.65pt" w:bottom="72pt" w:left="44.65pt" w:header="36pt" w:footer="36pt" w:gutter="0pt"/>
          <w:cols w:num="3" w:space="57.60pt"/>
          <w:docGrid w:linePitch="360"/>
        </w:sectPr>
      </w:pPr>
      <w:r>
        <w:rPr>
          <w:sz w:val="18"/>
          <w:szCs w:val="18"/>
        </w:rPr>
        <w:t>Andrew Clegg</w:t>
      </w:r>
      <w:r w:rsidR="006177A7" w:rsidRPr="002C773C">
        <w:rPr>
          <w:sz w:val="18"/>
          <w:szCs w:val="18"/>
        </w:rPr>
        <w:br/>
      </w:r>
      <w:r w:rsidR="006177A7" w:rsidRPr="002C773C">
        <w:rPr>
          <w:i/>
          <w:iCs/>
          <w:sz w:val="18"/>
          <w:szCs w:val="18"/>
        </w:rPr>
        <w:t>Department of Electrical and Computer Engineering</w:t>
      </w:r>
      <w:r w:rsidR="006177A7" w:rsidRPr="002C773C">
        <w:rPr>
          <w:sz w:val="18"/>
          <w:szCs w:val="18"/>
        </w:rPr>
        <w:br/>
      </w:r>
      <w:r w:rsidR="006177A7" w:rsidRPr="002C773C">
        <w:rPr>
          <w:i/>
          <w:iCs/>
          <w:sz w:val="18"/>
          <w:szCs w:val="18"/>
        </w:rPr>
        <w:t>Baylor University</w:t>
      </w:r>
      <w:r w:rsidR="006177A7" w:rsidRPr="002C773C">
        <w:rPr>
          <w:i/>
          <w:sz w:val="18"/>
          <w:szCs w:val="18"/>
        </w:rPr>
        <w:br/>
      </w:r>
      <w:r w:rsidR="006177A7" w:rsidRPr="002C773C">
        <w:rPr>
          <w:sz w:val="18"/>
          <w:szCs w:val="18"/>
        </w:rPr>
        <w:t>Waco, TX</w:t>
      </w:r>
      <w:r w:rsidR="006177A7" w:rsidRPr="002C773C">
        <w:rPr>
          <w:sz w:val="18"/>
          <w:szCs w:val="18"/>
        </w:rPr>
        <w:br/>
      </w:r>
      <w:r>
        <w:rPr>
          <w:sz w:val="18"/>
          <w:szCs w:val="18"/>
        </w:rPr>
        <w:t>Andy_Clegg</w:t>
      </w:r>
      <w:r w:rsidR="006177A7" w:rsidRPr="008A3066">
        <w:rPr>
          <w:sz w:val="18"/>
          <w:szCs w:val="18"/>
        </w:rPr>
        <w:t>@baylor.edu</w:t>
      </w:r>
      <w:r w:rsidR="006177A7">
        <w:rPr>
          <w:sz w:val="18"/>
          <w:szCs w:val="18"/>
        </w:rPr>
        <w:br/>
      </w:r>
      <w:r w:rsidR="00381FAF">
        <w:rPr>
          <w:sz w:val="18"/>
          <w:szCs w:val="18"/>
        </w:rPr>
        <w:br/>
      </w:r>
      <w:r w:rsidR="006177A7">
        <w:rPr>
          <w:sz w:val="18"/>
          <w:szCs w:val="18"/>
        </w:rPr>
        <w:br/>
      </w:r>
      <w:r>
        <w:rPr>
          <w:sz w:val="18"/>
          <w:szCs w:val="18"/>
        </w:rPr>
        <w:t>Charles Baylis</w:t>
      </w:r>
      <w:r w:rsidR="006177A7" w:rsidRPr="002C773C">
        <w:rPr>
          <w:sz w:val="18"/>
          <w:szCs w:val="18"/>
        </w:rPr>
        <w:br/>
      </w:r>
      <w:r w:rsidR="006177A7" w:rsidRPr="002C773C">
        <w:rPr>
          <w:i/>
          <w:iCs/>
          <w:sz w:val="18"/>
          <w:szCs w:val="18"/>
        </w:rPr>
        <w:t>Department of Electrical and Computer Engineering</w:t>
      </w:r>
      <w:r w:rsidR="006177A7" w:rsidRPr="002C773C">
        <w:rPr>
          <w:sz w:val="18"/>
          <w:szCs w:val="18"/>
        </w:rPr>
        <w:br/>
      </w:r>
      <w:r w:rsidR="006177A7" w:rsidRPr="002C773C">
        <w:rPr>
          <w:i/>
          <w:iCs/>
          <w:sz w:val="18"/>
          <w:szCs w:val="18"/>
        </w:rPr>
        <w:t>Baylor University</w:t>
      </w:r>
      <w:r w:rsidR="006177A7" w:rsidRPr="002C773C">
        <w:rPr>
          <w:i/>
          <w:sz w:val="18"/>
          <w:szCs w:val="18"/>
        </w:rPr>
        <w:br/>
      </w:r>
      <w:r w:rsidR="006177A7" w:rsidRPr="002C773C">
        <w:rPr>
          <w:sz w:val="18"/>
          <w:szCs w:val="18"/>
        </w:rPr>
        <w:t>Waco, TX</w:t>
      </w:r>
      <w:r w:rsidR="006177A7" w:rsidRPr="002C773C">
        <w:rPr>
          <w:sz w:val="18"/>
          <w:szCs w:val="18"/>
        </w:rPr>
        <w:br/>
      </w:r>
      <w:r>
        <w:rPr>
          <w:sz w:val="18"/>
          <w:szCs w:val="18"/>
        </w:rPr>
        <w:t>Charles_Baylis</w:t>
      </w:r>
      <w:r w:rsidR="008A3066" w:rsidRPr="008A3066">
        <w:rPr>
          <w:sz w:val="18"/>
          <w:szCs w:val="18"/>
        </w:rPr>
        <w:t>@baylor.edu</w:t>
      </w:r>
      <w:r w:rsidR="008A3066">
        <w:rPr>
          <w:sz w:val="18"/>
          <w:szCs w:val="18"/>
        </w:rPr>
        <w:br/>
      </w:r>
      <w:r w:rsidR="00381FAF">
        <w:rPr>
          <w:sz w:val="18"/>
          <w:szCs w:val="18"/>
        </w:rPr>
        <w:br/>
      </w:r>
      <w:r w:rsidR="006177A7">
        <w:rPr>
          <w:sz w:val="18"/>
          <w:szCs w:val="18"/>
        </w:rPr>
        <w:br/>
      </w:r>
      <w:r>
        <w:rPr>
          <w:sz w:val="18"/>
          <w:szCs w:val="18"/>
        </w:rPr>
        <w:t>Robert J. Marks</w:t>
      </w:r>
      <w:r w:rsidR="00322C8A">
        <w:rPr>
          <w:sz w:val="18"/>
          <w:szCs w:val="18"/>
        </w:rPr>
        <w:t xml:space="preserve"> II</w:t>
      </w:r>
      <w:r w:rsidR="006177A7" w:rsidRPr="002C773C">
        <w:rPr>
          <w:sz w:val="18"/>
          <w:szCs w:val="18"/>
        </w:rPr>
        <w:br/>
      </w:r>
      <w:r w:rsidR="006177A7" w:rsidRPr="002C773C">
        <w:rPr>
          <w:i/>
          <w:iCs/>
          <w:sz w:val="18"/>
          <w:szCs w:val="18"/>
        </w:rPr>
        <w:t>Department of Electrical and Computer Engineering</w:t>
      </w:r>
      <w:r w:rsidR="006177A7" w:rsidRPr="002C773C">
        <w:rPr>
          <w:sz w:val="18"/>
          <w:szCs w:val="18"/>
        </w:rPr>
        <w:br/>
      </w:r>
      <w:r w:rsidR="006177A7" w:rsidRPr="002C773C">
        <w:rPr>
          <w:i/>
          <w:iCs/>
          <w:sz w:val="18"/>
          <w:szCs w:val="18"/>
        </w:rPr>
        <w:t>Baylor University</w:t>
      </w:r>
      <w:r w:rsidR="006177A7" w:rsidRPr="002C773C">
        <w:rPr>
          <w:i/>
          <w:sz w:val="18"/>
          <w:szCs w:val="18"/>
        </w:rPr>
        <w:br/>
      </w:r>
      <w:r w:rsidR="006177A7" w:rsidRPr="002C773C">
        <w:rPr>
          <w:sz w:val="18"/>
          <w:szCs w:val="18"/>
        </w:rPr>
        <w:t>Waco, TX</w:t>
      </w:r>
      <w:r w:rsidR="006177A7" w:rsidRPr="002C773C">
        <w:rPr>
          <w:sz w:val="18"/>
          <w:szCs w:val="18"/>
        </w:rPr>
        <w:br/>
      </w:r>
      <w:r>
        <w:rPr>
          <w:sz w:val="18"/>
          <w:szCs w:val="18"/>
        </w:rPr>
        <w:t>Robert_Marks</w:t>
      </w:r>
      <w:r w:rsidR="006177A7" w:rsidRPr="002C773C">
        <w:rPr>
          <w:sz w:val="18"/>
          <w:szCs w:val="18"/>
        </w:rPr>
        <w:t>@baylor.edu</w:t>
      </w:r>
    </w:p>
    <w:p w14:paraId="469CC8BB" w14:textId="77777777" w:rsidR="006347CF" w:rsidRDefault="006347CF" w:rsidP="00CA4392">
      <w:pPr>
        <w:pStyle w:val="Author"/>
        <w:spacing w:before="5pt" w:beforeAutospacing="1"/>
        <w:jc w:val="both"/>
        <w:rPr>
          <w:sz w:val="16"/>
          <w:szCs w:val="16"/>
        </w:rPr>
      </w:pPr>
    </w:p>
    <w:p w14:paraId="34D6FC73" w14:textId="77777777" w:rsidR="00B532F0" w:rsidRPr="00F847A6" w:rsidRDefault="00B532F0" w:rsidP="00CA4392">
      <w:pPr>
        <w:pStyle w:val="Author"/>
        <w:spacing w:before="5pt" w:beforeAutospacing="1"/>
        <w:jc w:val="both"/>
        <w:rPr>
          <w:sz w:val="16"/>
          <w:szCs w:val="16"/>
        </w:rPr>
        <w:sectPr w:rsidR="00B532F0" w:rsidRPr="00F847A6" w:rsidSect="00F847A6">
          <w:type w:val="continuous"/>
          <w:pgSz w:w="612pt" w:h="792pt" w:code="1"/>
          <w:pgMar w:top="54pt" w:right="44.65pt" w:bottom="72pt" w:left="44.65pt" w:header="36pt" w:footer="36pt" w:gutter="0pt"/>
          <w:cols w:num="4" w:space="10.80pt"/>
          <w:docGrid w:linePitch="360"/>
        </w:sectPr>
      </w:pPr>
    </w:p>
    <w:p w14:paraId="369F88BE" w14:textId="022406EC" w:rsidR="004D72B5" w:rsidRPr="00831EFB" w:rsidRDefault="009303D9" w:rsidP="00831EFB">
      <w:pPr>
        <w:pStyle w:val="Abstract"/>
        <w:rPr>
          <w:lang w:val="x-none"/>
        </w:rPr>
      </w:pPr>
      <w:r>
        <w:rPr>
          <w:i/>
          <w:iCs/>
        </w:rPr>
        <w:t>Abstract</w:t>
      </w:r>
      <w:r>
        <w:t>—</w:t>
      </w:r>
      <w:r w:rsidR="00DA7539">
        <w:t>In dynamic spectrum allocation, estimating potential aggregate interference to receivers is crucial in setting transmission spectral and spatial limitations. T</w:t>
      </w:r>
      <w:r w:rsidR="00205439" w:rsidRPr="00205439">
        <w:t xml:space="preserve">he challenge of achieving accurate aggregate interference assessments is heightened by variability in environmental factors and limitations of static modeling. This often leads to protection levels that are either excessively stringent or overly permissive. Dynamic spectrum access (DSA) systems commonly rely on the ability to precisely model transmissions and estimate interference prior to frequency assignment, where total interference is acquired by means of summing individual contributions to a victim receiver. As an alternative to the worst-case static calculations, this paper proposes the implementation of a Mamdani-type fuzzy inference system as the </w:t>
      </w:r>
      <w:r w:rsidR="00A377DF">
        <w:t>assess</w:t>
      </w:r>
      <w:r w:rsidR="00442B95">
        <w:t>ment</w:t>
      </w:r>
      <w:r w:rsidR="00205439" w:rsidRPr="00205439">
        <w:t xml:space="preserve"> mechanism for interfer</w:t>
      </w:r>
      <w:r w:rsidR="00E43BB9">
        <w:t>ence</w:t>
      </w:r>
      <w:r w:rsidR="00D736DB">
        <w:t xml:space="preserve"> levels prior to aggregation</w:t>
      </w:r>
      <w:r w:rsidR="00205439" w:rsidRPr="00205439">
        <w:t>. In this approach, transmission parameters and path</w:t>
      </w:r>
      <w:r w:rsidR="00CC49EB">
        <w:t xml:space="preserve"> </w:t>
      </w:r>
      <w:r w:rsidR="00205439" w:rsidRPr="00205439">
        <w:t>losses are encoded as linguistic variables to be provided as antecedents of a conjunctive rule base. The implications of the predefined rules give an estimation of interference levels that may be adjusted by altering the membership grade of input parameters with the respective linguistic variable</w:t>
      </w:r>
      <w:r w:rsidR="00487565">
        <w:t xml:space="preserve"> to tune the final aggregate</w:t>
      </w:r>
      <w:r w:rsidR="0094328C">
        <w:t xml:space="preserve"> </w:t>
      </w:r>
      <w:r w:rsidR="009F223F">
        <w:t>result</w:t>
      </w:r>
      <w:r w:rsidR="00205439" w:rsidRPr="00205439">
        <w:t xml:space="preserve">. Simulation results </w:t>
      </w:r>
      <w:r w:rsidR="007D19D7">
        <w:t xml:space="preserve">demonstrated </w:t>
      </w:r>
      <w:r w:rsidR="007D19D7" w:rsidRPr="007D19D7">
        <w:t>93.52</w:t>
      </w:r>
      <w:r w:rsidR="007D19D7">
        <w:t xml:space="preserve">% aggregate interference prediction </w:t>
      </w:r>
      <w:r w:rsidR="007D19D7" w:rsidRPr="007D19D7">
        <w:t xml:space="preserve">accuracy </w:t>
      </w:r>
      <w:r w:rsidR="007D19D7">
        <w:t xml:space="preserve">which demonstrates </w:t>
      </w:r>
      <w:r w:rsidR="00205439" w:rsidRPr="00205439">
        <w:t xml:space="preserve">the </w:t>
      </w:r>
      <w:r w:rsidR="007D19D7">
        <w:t xml:space="preserve">system’s </w:t>
      </w:r>
      <w:r w:rsidR="00205439" w:rsidRPr="00205439">
        <w:t>ability to adaptively tune to varying levels of agreement with static calculations, providing flexibility in modeling interference levels where necessary protection levels are ambiguous.</w:t>
      </w:r>
      <w:r w:rsidR="00DA0AF4">
        <w:t xml:space="preserve"> </w:t>
      </w:r>
    </w:p>
    <w:p w14:paraId="214DA702" w14:textId="5DF683A5" w:rsidR="009303D9" w:rsidRPr="004D72B5" w:rsidRDefault="004D72B5" w:rsidP="00017763">
      <w:pPr>
        <w:pStyle w:val="Keywords"/>
        <w:spacing w:before="5pt" w:beforeAutospacing="1" w:after="2pt"/>
        <w:ind w:firstLine="13.60pt"/>
      </w:pPr>
      <w:r w:rsidRPr="004D72B5">
        <w:t>Keywords—</w:t>
      </w:r>
      <w:r w:rsidR="009A17B8">
        <w:t>a</w:t>
      </w:r>
      <w:r w:rsidR="00414E06">
        <w:t xml:space="preserve">ggregate </w:t>
      </w:r>
      <w:r w:rsidR="00C7666F">
        <w:t>interference, spectrum</w:t>
      </w:r>
      <w:r w:rsidR="00F51935">
        <w:t xml:space="preserve"> </w:t>
      </w:r>
      <w:r w:rsidR="009A17B8">
        <w:t>m</w:t>
      </w:r>
      <w:r w:rsidR="00F51935">
        <w:t xml:space="preserve">anagement, </w:t>
      </w:r>
      <w:r w:rsidR="009A17B8">
        <w:t>f</w:t>
      </w:r>
      <w:r w:rsidR="00414E06">
        <w:t>uzzy</w:t>
      </w:r>
      <w:r w:rsidR="003B2D46">
        <w:t xml:space="preserve"> </w:t>
      </w:r>
      <w:r w:rsidR="009A17B8">
        <w:t>i</w:t>
      </w:r>
      <w:r w:rsidR="00414E06">
        <w:t xml:space="preserve">nference </w:t>
      </w:r>
      <w:r w:rsidR="009A17B8">
        <w:t>s</w:t>
      </w:r>
      <w:r w:rsidR="00414E06">
        <w:t>ystems,</w:t>
      </w:r>
      <w:r w:rsidR="009A17B8">
        <w:t xml:space="preserve"> d</w:t>
      </w:r>
      <w:r w:rsidR="00414E06">
        <w:t xml:space="preserve">ynamic </w:t>
      </w:r>
      <w:r w:rsidR="009A17B8">
        <w:t>s</w:t>
      </w:r>
      <w:r w:rsidR="00414E06">
        <w:t xml:space="preserve">pectrum </w:t>
      </w:r>
      <w:r w:rsidR="009A17B8">
        <w:t>a</w:t>
      </w:r>
      <w:r w:rsidR="00414E06">
        <w:t>ccess</w:t>
      </w:r>
      <w:r w:rsidR="00C42E52">
        <w:t xml:space="preserve">, </w:t>
      </w:r>
      <w:r w:rsidR="00590C38">
        <w:t>Mamdani</w:t>
      </w:r>
      <w:r w:rsidR="00C42E52">
        <w:t>, membership fu</w:t>
      </w:r>
      <w:r w:rsidR="003B2D46">
        <w:t>nctions</w:t>
      </w:r>
    </w:p>
    <w:p w14:paraId="3FF597B4" w14:textId="134C4CA9" w:rsidR="00B611B8" w:rsidRDefault="009303D9" w:rsidP="009501B3">
      <w:pPr>
        <w:pStyle w:val="Heading1"/>
      </w:pPr>
      <w:r w:rsidRPr="00D632BE">
        <w:t>Introduction</w:t>
      </w:r>
    </w:p>
    <w:p w14:paraId="2E5D649E" w14:textId="4564DCC1" w:rsidR="00957755" w:rsidRDefault="00957755" w:rsidP="00957755">
      <w:pPr>
        <w:pStyle w:val="BodyText"/>
        <w:ind w:firstLine="0pt"/>
      </w:pPr>
      <w:r>
        <w:tab/>
        <w:t>The advent of</w:t>
      </w:r>
      <w:r w:rsidR="008A5B6B">
        <w:rPr>
          <w:lang w:val="en-US"/>
        </w:rPr>
        <w:t xml:space="preserve"> fif</w:t>
      </w:r>
      <w:r w:rsidR="00B945D2">
        <w:rPr>
          <w:lang w:val="en-US"/>
        </w:rPr>
        <w:t>th-generation</w:t>
      </w:r>
      <w:r>
        <w:t xml:space="preserve"> </w:t>
      </w:r>
      <w:r w:rsidR="00B945D2">
        <w:rPr>
          <w:lang w:val="en-US"/>
        </w:rPr>
        <w:t>(</w:t>
      </w:r>
      <w:r>
        <w:t>5G</w:t>
      </w:r>
      <w:r w:rsidR="00B945D2">
        <w:rPr>
          <w:lang w:val="en-US"/>
        </w:rPr>
        <w:t>)</w:t>
      </w:r>
      <w:r>
        <w:t xml:space="preserve"> mobile broadband has introduced a number of improvements over previous generations including higher data rates, reduced latency, and improved coverage in rural areas. The tradeoffs necessary to achieve these improvements have proved cumbersome for other wireless services. High bandwidth needs have resulted in the </w:t>
      </w:r>
      <w:r>
        <w:t xml:space="preserve">allocation of large blocks of spectrum to 5G in recent years in addition to many allocations interleaved </w:t>
      </w:r>
      <w:r w:rsidR="005754C0">
        <w:rPr>
          <w:lang w:val="en-US"/>
        </w:rPr>
        <w:t>among</w:t>
      </w:r>
      <w:r>
        <w:t xml:space="preserve"> previously established services. While the 5G standard and spectrum policy have introduced measures to prevent harmful interference to services adjacent in spectrum, concern regarding their effectiveness in scenarios involving passive systems remains due to disagreement between compatibility studies conducted to inform policy makers [</w:t>
      </w:r>
      <w:r w:rsidR="00EE226A">
        <w:rPr>
          <w:lang w:val="en-US"/>
        </w:rPr>
        <w:t>1</w:t>
      </w:r>
      <w:r>
        <w:t xml:space="preserve">]. </w:t>
      </w:r>
      <w:r w:rsidR="00DA7539">
        <w:rPr>
          <w:lang w:val="en-US"/>
        </w:rPr>
        <w:t>For example, t</w:t>
      </w:r>
      <w:r>
        <w:rPr>
          <w:lang w:val="en-US"/>
        </w:rPr>
        <w:t>he</w:t>
      </w:r>
      <w:r>
        <w:t xml:space="preserve"> auction of </w:t>
      </w:r>
      <w:r w:rsidR="00B945D2">
        <w:t>24</w:t>
      </w:r>
      <w:r w:rsidR="00B945D2">
        <w:rPr>
          <w:lang w:val="en-US"/>
        </w:rPr>
        <w:t> </w:t>
      </w:r>
      <w:r>
        <w:t>GHz spectrum to 5G wireless services has created such a scenario and presents a notable risk to passive radiometers operating in the 23.6 – 24</w:t>
      </w:r>
      <w:r w:rsidR="00B945D2">
        <w:rPr>
          <w:lang w:val="en-US"/>
        </w:rPr>
        <w:t>.0 </w:t>
      </w:r>
      <w:r>
        <w:t>GHz Earth Exploration-Satellite Service (EESS) band. Unable to adjust frequency or tolerance due to the need to sense trace atmospheric microwave emissions, these radiometers are subject to interference from unwanted adjacent-band emissions, creating potential for delayed and less accurate weather forecasts [</w:t>
      </w:r>
      <w:r w:rsidR="00211A32">
        <w:rPr>
          <w:lang w:val="en-US"/>
        </w:rPr>
        <w:t>2</w:t>
      </w:r>
      <w:r>
        <w:t xml:space="preserve">]. </w:t>
      </w:r>
    </w:p>
    <w:p w14:paraId="4FE9C668" w14:textId="3B2A34DF" w:rsidR="00957755" w:rsidRDefault="00957755" w:rsidP="00957755">
      <w:pPr>
        <w:pStyle w:val="BodyText"/>
      </w:pPr>
      <w:r>
        <w:t xml:space="preserve">Dynamic spectrum access (DSA) systems can coordinate frequency assignment independent of prior allocations and use spectrum opportunistically, a capability that may reduce </w:t>
      </w:r>
      <w:r w:rsidR="002E79B3">
        <w:rPr>
          <w:lang w:val="en-US"/>
        </w:rPr>
        <w:t>harmful interference in</w:t>
      </w:r>
      <w:r>
        <w:t xml:space="preserve"> services such as the EESS. In order for these systems to predict and prevent interference scenarios, the estimated path</w:t>
      </w:r>
      <w:r w:rsidR="00CC49EB">
        <w:rPr>
          <w:lang w:val="en-US"/>
        </w:rPr>
        <w:t xml:space="preserve"> </w:t>
      </w:r>
      <w:r>
        <w:t>loss of an emission is used in conjunction with transmitter operational parameters and receiver characteristics such as location, power, radiation pattern and gain to determine whether the received power will exceed the interference tolerance of the victim receiver in question.</w:t>
      </w:r>
      <w:r>
        <w:rPr>
          <w:lang w:val="en-US"/>
        </w:rPr>
        <w:t xml:space="preserve"> </w:t>
      </w:r>
      <w:r w:rsidR="00DA7539">
        <w:rPr>
          <w:lang w:val="en-US"/>
        </w:rPr>
        <w:t xml:space="preserve">It can be difficult to acquire this information with low error and choose an appropriate propagation model for the given environment. This makes calculations to classify interference difficult to execute with high precision and reasonableness for complex propagation environments. </w:t>
      </w:r>
      <w:r>
        <w:t>At millimeter wavelengths, minor errors in location and antenna positioning data coupled with phenomena such as multipath</w:t>
      </w:r>
      <w:r>
        <w:rPr>
          <w:lang w:val="en-US"/>
        </w:rPr>
        <w:t xml:space="preserve"> </w:t>
      </w:r>
      <w:r w:rsidR="007E444E">
        <w:rPr>
          <w:lang w:val="en-US"/>
        </w:rPr>
        <w:t>effects</w:t>
      </w:r>
      <w:r>
        <w:t xml:space="preserve"> can make deterministic interference calculations intractable. The issue of complexity is further </w:t>
      </w:r>
      <w:r>
        <w:lastRenderedPageBreak/>
        <w:t xml:space="preserve">exacerbated when considering the aggregation of interferences from simultaneous transmissions. </w:t>
      </w:r>
    </w:p>
    <w:p w14:paraId="566D68C9" w14:textId="5D3B1E23" w:rsidR="00957755" w:rsidRDefault="00957755" w:rsidP="00957755">
      <w:pPr>
        <w:pStyle w:val="BodyText"/>
      </w:pPr>
      <w:r>
        <w:t>In response to the difficulties of precisely modeling devices and their propagation environments, statistical approaches to predicting aggregate interference have been developed</w:t>
      </w:r>
      <w:r w:rsidR="00DA7539">
        <w:rPr>
          <w:lang w:val="en-US"/>
        </w:rPr>
        <w:t>. The statistical methods</w:t>
      </w:r>
      <w:r>
        <w:t xml:space="preserve"> aim to reduce computational complexity by assigning probability distributions to parameters with random variations. The International Telecommunication Union’s (ITU) recommendation for aggregating interference levels in EESS bands is to sum the means and weighted standard deviations of interfering powers acquired through dynamic simulation</w:t>
      </w:r>
      <w:r w:rsidR="00E24AE8">
        <w:rPr>
          <w:lang w:val="en-US"/>
        </w:rPr>
        <w:t xml:space="preserve">, </w:t>
      </w:r>
      <w:r>
        <w:t>assuming the contributions from different active services are independent of one another [</w:t>
      </w:r>
      <w:r w:rsidR="00211A32">
        <w:rPr>
          <w:lang w:val="en-US"/>
        </w:rPr>
        <w:t>3</w:t>
      </w:r>
      <w:r>
        <w:t>]. Ghasemi and Sousa develop a statistical model for interference aggregation by characterizing variability of factors such as sensitivity, transmit power, path</w:t>
      </w:r>
      <w:r w:rsidR="00CC49EB">
        <w:rPr>
          <w:lang w:val="en-US"/>
        </w:rPr>
        <w:t xml:space="preserve"> </w:t>
      </w:r>
      <w:r>
        <w:t>loss and channel fading in [</w:t>
      </w:r>
      <w:r w:rsidR="00211A32">
        <w:rPr>
          <w:lang w:val="en-US"/>
        </w:rPr>
        <w:t>4</w:t>
      </w:r>
      <w:r>
        <w:t xml:space="preserve">]. </w:t>
      </w:r>
      <w:proofErr w:type="spellStart"/>
      <w:r w:rsidR="00DA7539">
        <w:t>Kusaladharma</w:t>
      </w:r>
      <w:proofErr w:type="spellEnd"/>
      <w:r w:rsidR="00DA7539">
        <w:rPr>
          <w:lang w:val="en-US"/>
        </w:rPr>
        <w:t xml:space="preserve"> and </w:t>
      </w:r>
      <w:proofErr w:type="spellStart"/>
      <w:r w:rsidR="00DA7539">
        <w:rPr>
          <w:lang w:val="en-US"/>
        </w:rPr>
        <w:t>Vijayandran</w:t>
      </w:r>
      <w:proofErr w:type="spellEnd"/>
      <w:r>
        <w:t xml:space="preserve"> attempt to provide less cumbersome expressions by deriving an interference moment generating function for finite area networks</w:t>
      </w:r>
      <w:r w:rsidR="00DA7539">
        <w:rPr>
          <w:lang w:val="en-US"/>
        </w:rPr>
        <w:t xml:space="preserve"> [</w:t>
      </w:r>
      <w:r w:rsidR="00083184">
        <w:rPr>
          <w:lang w:val="en-US"/>
        </w:rPr>
        <w:t>5</w:t>
      </w:r>
      <w:r w:rsidR="00DA7539">
        <w:rPr>
          <w:lang w:val="en-US"/>
        </w:rPr>
        <w:t xml:space="preserve">, </w:t>
      </w:r>
      <w:r w:rsidR="00853678">
        <w:rPr>
          <w:lang w:val="en-US"/>
        </w:rPr>
        <w:t>6</w:t>
      </w:r>
      <w:r w:rsidR="00DA7539">
        <w:rPr>
          <w:lang w:val="en-US"/>
        </w:rPr>
        <w:t>]</w:t>
      </w:r>
      <w:r w:rsidR="00083184">
        <w:rPr>
          <w:lang w:val="en-US"/>
        </w:rPr>
        <w:t>.</w:t>
      </w:r>
      <w:r>
        <w:t xml:space="preserve"> Peng et al. describe another simplified method of aggregating interference to deep-space Earth stations from high-density fixed service (HDFS) emitters in which the area surrounding deep-space Earth stations is geometrically partitioned and used to model the correlation of interferences [</w:t>
      </w:r>
      <w:r w:rsidR="00211A32">
        <w:rPr>
          <w:lang w:val="en-US"/>
        </w:rPr>
        <w:t>7</w:t>
      </w:r>
      <w:r>
        <w:t xml:space="preserve">]. Bhattarai et al. find the log-normal distribution provides good estimations of aggregate interference when a fixed number of emitters are distributed uniformly over a region [8]. This result is incorporated into their following work </w:t>
      </w:r>
      <w:proofErr w:type="spellStart"/>
      <w:r w:rsidR="006925D8">
        <w:rPr>
          <w:lang w:val="en-US"/>
        </w:rPr>
        <w:t>i</w:t>
      </w:r>
      <w:proofErr w:type="spellEnd"/>
      <w:r>
        <w:t>n</w:t>
      </w:r>
      <w:r w:rsidR="004272C9">
        <w:rPr>
          <w:lang w:val="en-US"/>
        </w:rPr>
        <w:t xml:space="preserve"> spectrum </w:t>
      </w:r>
      <w:r w:rsidR="006925D8">
        <w:rPr>
          <w:lang w:val="en-US"/>
        </w:rPr>
        <w:t>sharing</w:t>
      </w:r>
      <w:r>
        <w:t xml:space="preserve"> [</w:t>
      </w:r>
      <w:r w:rsidR="00211A32">
        <w:rPr>
          <w:lang w:val="en-US"/>
        </w:rPr>
        <w:t>9</w:t>
      </w:r>
      <w:r>
        <w:t>].</w:t>
      </w:r>
    </w:p>
    <w:p w14:paraId="3E59BB2A" w14:textId="40000E5D" w:rsidR="00957755" w:rsidRDefault="00957755" w:rsidP="00957755">
      <w:pPr>
        <w:pStyle w:val="BodyText"/>
      </w:pPr>
      <w:r>
        <w:t>Another method of predicting aggregate interference that has been explored more recently is to leverage machine learning (ML) algorithms to handle analytically intractable calculations. Padilla</w:t>
      </w:r>
      <w:r w:rsidR="0046220A">
        <w:rPr>
          <w:lang w:val="en-US"/>
        </w:rPr>
        <w:t xml:space="preserve"> </w:t>
      </w:r>
      <w:r>
        <w:t>present</w:t>
      </w:r>
      <w:r w:rsidR="00DA7539">
        <w:rPr>
          <w:lang w:val="en-US"/>
        </w:rPr>
        <w:t>s</w:t>
      </w:r>
      <w:r>
        <w:t xml:space="preserve"> a nonlinear autoregressive neural network (NARNN) to predict interference and aid in efficient resource allocation [</w:t>
      </w:r>
      <w:r w:rsidR="004F6C7F">
        <w:rPr>
          <w:lang w:val="en-US"/>
        </w:rPr>
        <w:t>10</w:t>
      </w:r>
      <w:r>
        <w:t xml:space="preserve">]. </w:t>
      </w:r>
      <w:r w:rsidR="007D19D7">
        <w:t>Saija evaluate</w:t>
      </w:r>
      <w:r w:rsidR="007D19D7">
        <w:rPr>
          <w:lang w:val="en-US"/>
        </w:rPr>
        <w:t>s</w:t>
      </w:r>
      <w:r w:rsidR="007D19D7">
        <w:t xml:space="preserve"> the ability of various ML algorithms to estimate channel state information (CSI) in 5G systems by predicting signal-to-noise (SNR) and </w:t>
      </w:r>
      <w:r w:rsidR="007D19D7">
        <w:rPr>
          <w:lang w:val="en-US"/>
        </w:rPr>
        <w:t>shows that</w:t>
      </w:r>
      <w:r w:rsidR="007D19D7">
        <w:t xml:space="preserve"> </w:t>
      </w:r>
      <w:r w:rsidR="007D19D7">
        <w:rPr>
          <w:lang w:val="en-US"/>
        </w:rPr>
        <w:t>the ML approaches</w:t>
      </w:r>
      <w:r w:rsidR="007D19D7">
        <w:t xml:space="preserve"> outperform traditional methods in terms of error </w:t>
      </w:r>
      <w:r>
        <w:t>[1</w:t>
      </w:r>
      <w:r w:rsidR="004F6C7F">
        <w:rPr>
          <w:lang w:val="en-US"/>
        </w:rPr>
        <w:t>1</w:t>
      </w:r>
      <w:r>
        <w:t xml:space="preserve">]. </w:t>
      </w:r>
      <w:r w:rsidR="007D19D7">
        <w:t xml:space="preserve">Zhao </w:t>
      </w:r>
      <w:r w:rsidR="007D19D7">
        <w:rPr>
          <w:lang w:val="en-US"/>
        </w:rPr>
        <w:t xml:space="preserve">demonstrates a method wherein </w:t>
      </w:r>
      <w:r w:rsidR="007D19D7">
        <w:t>location, path</w:t>
      </w:r>
      <w:r w:rsidR="00CC49EB">
        <w:rPr>
          <w:lang w:val="en-US"/>
        </w:rPr>
        <w:t xml:space="preserve"> </w:t>
      </w:r>
      <w:r w:rsidR="007D19D7">
        <w:t xml:space="preserve">loss information, and transmit power </w:t>
      </w:r>
      <w:r w:rsidR="007D19D7">
        <w:rPr>
          <w:lang w:val="en-US"/>
        </w:rPr>
        <w:t xml:space="preserve">are supplied </w:t>
      </w:r>
      <w:r w:rsidR="007D19D7">
        <w:t xml:space="preserve">from a network of transmitters to a backpropagation neural network trained to predict aggregate interference at a receiver </w:t>
      </w:r>
      <w:r>
        <w:t>[1</w:t>
      </w:r>
      <w:r w:rsidR="004F6C7F">
        <w:rPr>
          <w:lang w:val="en-US"/>
        </w:rPr>
        <w:t>2</w:t>
      </w:r>
      <w:r>
        <w:t xml:space="preserve">]. </w:t>
      </w:r>
    </w:p>
    <w:p w14:paraId="136E136D" w14:textId="5D33E3F8" w:rsidR="00957755" w:rsidRDefault="00957755" w:rsidP="00957755">
      <w:pPr>
        <w:pStyle w:val="BodyText"/>
      </w:pPr>
      <w:r>
        <w:t>These prior works have produced important results by successfully reducing the complexity of the aggregate interference problem</w:t>
      </w:r>
      <w:r w:rsidR="007D19D7" w:rsidRPr="007D19D7">
        <w:t xml:space="preserve"> </w:t>
      </w:r>
      <w:r w:rsidR="007D19D7">
        <w:t xml:space="preserve">but </w:t>
      </w:r>
      <w:r w:rsidR="007D19D7">
        <w:rPr>
          <w:lang w:val="en-US"/>
        </w:rPr>
        <w:t>many existing</w:t>
      </w:r>
      <w:r w:rsidR="007D19D7">
        <w:t xml:space="preserve"> techniques </w:t>
      </w:r>
      <w:r>
        <w:t>remain unsuitable for real-time spectrum management</w:t>
      </w:r>
      <w:r w:rsidR="00A20034">
        <w:rPr>
          <w:lang w:val="en-US"/>
        </w:rPr>
        <w:t xml:space="preserve"> applications</w:t>
      </w:r>
      <w:r>
        <w:t xml:space="preserve">. </w:t>
      </w:r>
      <w:r w:rsidR="001E0AC4">
        <w:rPr>
          <w:lang w:val="en-US"/>
        </w:rPr>
        <w:t>For example, t</w:t>
      </w:r>
      <w:r>
        <w:rPr>
          <w:lang w:val="en-US"/>
        </w:rPr>
        <w:t>he</w:t>
      </w:r>
      <w:r>
        <w:t xml:space="preserve"> Citizens Broadband Radio Service (CBRS) Spectrum Access System (SAS) aggregate interference assessments encompass millions of path</w:t>
      </w:r>
      <w:r w:rsidR="00CC49EB">
        <w:rPr>
          <w:lang w:val="en-US"/>
        </w:rPr>
        <w:t xml:space="preserve"> </w:t>
      </w:r>
      <w:r>
        <w:t>loss calculations, often delaying spectrum assignment for 24 or more hours [1</w:t>
      </w:r>
      <w:r w:rsidR="004F6C7F">
        <w:rPr>
          <w:lang w:val="en-US"/>
        </w:rPr>
        <w:t>3</w:t>
      </w:r>
      <w:r>
        <w:t>]. ML-based approaches provide adequate speed but lack an explanation facility able to offer insights regarding the decisions of the</w:t>
      </w:r>
      <w:r w:rsidR="00F60A9C">
        <w:rPr>
          <w:lang w:val="en-US"/>
        </w:rPr>
        <w:t xml:space="preserve"> assessment mechanism</w:t>
      </w:r>
      <w:r>
        <w:t>, a feature that may be desirable when mischaracterizations occur. In the event inconsistent results are produced</w:t>
      </w:r>
      <w:r w:rsidR="00950318">
        <w:rPr>
          <w:lang w:val="en-US"/>
        </w:rPr>
        <w:t xml:space="preserve"> by ML-based approaches</w:t>
      </w:r>
      <w:r>
        <w:t xml:space="preserve"> actions are generally limited to error analysis, data inspection, and further training of the network to address the unknown contingencies</w:t>
      </w:r>
      <w:r w:rsidR="0040211D">
        <w:rPr>
          <w:lang w:val="en-US"/>
        </w:rPr>
        <w:t xml:space="preserve"> introducing </w:t>
      </w:r>
      <w:r>
        <w:t xml:space="preserve">error. An approach offering further improvement would be capable of handling imprecise information and adapting to varying propagation environments in addition to </w:t>
      </w:r>
      <w:r>
        <w:t xml:space="preserve">offering an intuitive decision-making process that allows for understandable, quick evaluations of aggregate interference in near real-time scenarios. </w:t>
      </w:r>
    </w:p>
    <w:p w14:paraId="2AE9BB90" w14:textId="3168CC9A" w:rsidR="00440715" w:rsidRPr="00600674" w:rsidRDefault="00A126AF" w:rsidP="00440715">
      <w:pPr>
        <w:pStyle w:val="BodyText"/>
        <w:ind w:firstLine="0pt"/>
        <w:rPr>
          <w:lang w:val="en-US"/>
        </w:rPr>
      </w:pPr>
      <w:r>
        <w:tab/>
      </w:r>
      <w:r w:rsidR="00957755">
        <w:t xml:space="preserve">Fuzzy inference systems (FIS) lend themselves well to the problem at hand due to their tolerance for ambiguous data, nonlinear classification capabilities, and inherent explanation facility. Incorporated with a DSA system such as </w:t>
      </w:r>
      <w:r w:rsidR="004E4EEA">
        <w:rPr>
          <w:lang w:val="en-US"/>
        </w:rPr>
        <w:t>the</w:t>
      </w:r>
      <w:r w:rsidR="00957755">
        <w:t xml:space="preserve"> spectral broker</w:t>
      </w:r>
      <w:r w:rsidR="004E4EEA">
        <w:rPr>
          <w:lang w:val="en-US"/>
        </w:rPr>
        <w:t xml:space="preserve"> [</w:t>
      </w:r>
      <w:r w:rsidR="002D4E1F">
        <w:rPr>
          <w:lang w:val="en-US"/>
        </w:rPr>
        <w:t>1</w:t>
      </w:r>
      <w:r w:rsidR="004F6C7F">
        <w:rPr>
          <w:lang w:val="en-US"/>
        </w:rPr>
        <w:t>4</w:t>
      </w:r>
      <w:r w:rsidR="004E4EEA">
        <w:rPr>
          <w:lang w:val="en-US"/>
        </w:rPr>
        <w:t>]</w:t>
      </w:r>
      <w:r w:rsidR="00957755">
        <w:t xml:space="preserve">, an FIS accepts precise and ambiguous information alike and can perform the evaluation within the time and computational constraints of the brokering system. This paper introduces the design of a Mamdani-type FIS tuned to a coexistence scenario between 5G devices and passive radiometers whose frequency assignments are managed by </w:t>
      </w:r>
      <w:r w:rsidR="00F30744">
        <w:rPr>
          <w:lang w:val="en-US"/>
        </w:rPr>
        <w:t xml:space="preserve">a </w:t>
      </w:r>
      <w:r w:rsidR="00957755">
        <w:t>spectral brokering system.</w:t>
      </w:r>
    </w:p>
    <w:p w14:paraId="65947F48" w14:textId="0F198D26" w:rsidR="00903D3C" w:rsidRDefault="00662AC5" w:rsidP="00C06C43">
      <w:pPr>
        <w:pStyle w:val="Heading1"/>
      </w:pPr>
      <w:r>
        <w:t>Back</w:t>
      </w:r>
      <w:r w:rsidR="00683B55">
        <w:t>ground</w:t>
      </w:r>
    </w:p>
    <w:p w14:paraId="451A6787" w14:textId="77777777" w:rsidR="00684930" w:rsidRPr="005434BB" w:rsidRDefault="00684930" w:rsidP="00683B55">
      <w:pPr>
        <w:pStyle w:val="Heading2"/>
      </w:pPr>
      <w:r>
        <w:t>Fuzzy Inference Primer</w:t>
      </w:r>
    </w:p>
    <w:p w14:paraId="38D26FF0" w14:textId="5F706E51" w:rsidR="00547C58" w:rsidRDefault="00003F83" w:rsidP="00547C58">
      <w:pPr>
        <w:pStyle w:val="BodyText"/>
        <w:ind w:firstLine="0pt"/>
        <w:rPr>
          <w:lang w:val="en-US"/>
        </w:rPr>
      </w:pPr>
      <w:r>
        <w:rPr>
          <w:lang w:val="en-US"/>
        </w:rPr>
        <w:tab/>
      </w:r>
      <w:r w:rsidR="001D655D">
        <w:rPr>
          <w:lang w:val="en-US"/>
        </w:rPr>
        <w:t>In conventional crisp logic, an element</w:t>
      </w:r>
      <w:r w:rsidR="00D20CCF">
        <w:rPr>
          <w:lang w:val="en-US"/>
        </w:rPr>
        <w:t xml:space="preserve">’s membership in a set is binary. </w:t>
      </w:r>
      <w:r w:rsidR="008032D2">
        <w:rPr>
          <w:lang w:val="en-US"/>
        </w:rPr>
        <w:t xml:space="preserve">As an alternative, L. A. Zadeh proposed Fuzzy Sets in </w:t>
      </w:r>
      <w:r w:rsidR="00D20CCF">
        <w:rPr>
          <w:lang w:val="en-US"/>
        </w:rPr>
        <w:t>1964 [</w:t>
      </w:r>
      <w:r w:rsidR="001D7B61">
        <w:rPr>
          <w:lang w:val="en-US"/>
        </w:rPr>
        <w:t>15</w:t>
      </w:r>
      <w:r w:rsidR="00D20CCF">
        <w:rPr>
          <w:lang w:val="en-US"/>
        </w:rPr>
        <w:t>]</w:t>
      </w:r>
      <w:r w:rsidR="001D7B61">
        <w:rPr>
          <w:lang w:val="en-US"/>
        </w:rPr>
        <w:t>.</w:t>
      </w:r>
      <w:r w:rsidR="001D655D">
        <w:rPr>
          <w:lang w:val="en-US"/>
        </w:rPr>
        <w:t xml:space="preserve"> </w:t>
      </w:r>
      <w:r w:rsidR="00D20CCF">
        <w:rPr>
          <w:lang w:val="en-US"/>
        </w:rPr>
        <w:t>These sets</w:t>
      </w:r>
      <w:r w:rsidR="001D655D">
        <w:rPr>
          <w:lang w:val="en-US"/>
        </w:rPr>
        <w:t xml:space="preserve"> describe the degree</w:t>
      </w:r>
      <w:r w:rsidR="00D20CCF">
        <w:rPr>
          <w:lang w:val="en-US"/>
        </w:rPr>
        <w:t xml:space="preserve"> to which an element belongs to a set. </w:t>
      </w:r>
      <w:r w:rsidR="00DB3FFF">
        <w:rPr>
          <w:lang w:val="en-US"/>
        </w:rPr>
        <w:t>As with crisp logic</w:t>
      </w:r>
      <w:r w:rsidR="00CF0078">
        <w:rPr>
          <w:lang w:val="en-US"/>
        </w:rPr>
        <w:t>,</w:t>
      </w:r>
      <w:r w:rsidR="00DB3FFF">
        <w:rPr>
          <w:lang w:val="en-US"/>
        </w:rPr>
        <w:t xml:space="preserve"> union and intersection operations are defined that facilitate the comparison </w:t>
      </w:r>
      <w:r w:rsidR="00CF0078">
        <w:rPr>
          <w:lang w:val="en-US"/>
        </w:rPr>
        <w:t>of</w:t>
      </w:r>
      <w:r w:rsidR="00DB3FFF">
        <w:rPr>
          <w:lang w:val="en-US"/>
        </w:rPr>
        <w:t xml:space="preserve"> sets.</w:t>
      </w:r>
      <w:r w:rsidR="00EF5DD7">
        <w:rPr>
          <w:lang w:val="en-US"/>
        </w:rPr>
        <w:t xml:space="preserve"> </w:t>
      </w:r>
      <w:r w:rsidR="007D19D7">
        <w:rPr>
          <w:lang w:val="en-US"/>
        </w:rPr>
        <w:t xml:space="preserve">By applying fuzzy logic to control systems, fuzzy inference systems can accurately model system </w:t>
      </w:r>
      <w:r w:rsidR="007D19D7" w:rsidRPr="00EF5DD7">
        <w:rPr>
          <w:lang w:val="en-US"/>
        </w:rPr>
        <w:t>behavior</w:t>
      </w:r>
      <w:r w:rsidR="007D19D7">
        <w:rPr>
          <w:lang w:val="en-US"/>
        </w:rPr>
        <w:t xml:space="preserve">. This has been validated by reduction to practice. </w:t>
      </w:r>
      <w:r w:rsidR="00BE67D6">
        <w:rPr>
          <w:lang w:val="en-US"/>
        </w:rPr>
        <w:t>In a study on the impact of Fuzzy Logic conducted in 2013, there were 26 journals, over 100,000</w:t>
      </w:r>
      <w:r w:rsidR="00BE67D6" w:rsidRPr="00BE67D6" w:rsidDel="001D655D">
        <w:rPr>
          <w:lang w:val="en-US"/>
        </w:rPr>
        <w:t xml:space="preserve"> </w:t>
      </w:r>
      <w:r w:rsidR="00BE67D6">
        <w:rPr>
          <w:lang w:val="en-US"/>
        </w:rPr>
        <w:t>publications, and over 2500 patents in the United States and Japan alone [</w:t>
      </w:r>
      <w:r w:rsidR="001D7B61">
        <w:rPr>
          <w:lang w:val="en-US"/>
        </w:rPr>
        <w:t>16</w:t>
      </w:r>
      <w:r w:rsidR="00BE67D6">
        <w:rPr>
          <w:lang w:val="en-US"/>
        </w:rPr>
        <w:t>]</w:t>
      </w:r>
      <w:r w:rsidR="001D7B61">
        <w:rPr>
          <w:lang w:val="en-US"/>
        </w:rPr>
        <w:t>.</w:t>
      </w:r>
    </w:p>
    <w:p w14:paraId="725C4433" w14:textId="6A28AC47" w:rsidR="00142A2E" w:rsidRDefault="00653256" w:rsidP="00547C58">
      <w:pPr>
        <w:pStyle w:val="BodyText"/>
        <w:ind w:firstLine="0pt"/>
        <w:rPr>
          <w:lang w:val="en-US"/>
        </w:rPr>
      </w:pPr>
      <w:r>
        <w:rPr>
          <w:lang w:val="en-US"/>
        </w:rPr>
        <w:tab/>
      </w:r>
      <w:r w:rsidR="00EF5DD7">
        <w:rPr>
          <w:lang w:val="en-US"/>
        </w:rPr>
        <w:t xml:space="preserve">Fuzzy Inference Systems </w:t>
      </w:r>
      <w:r w:rsidR="00547C58">
        <w:rPr>
          <w:lang w:val="en-US"/>
        </w:rPr>
        <w:t>have three stages</w:t>
      </w:r>
      <w:r w:rsidR="00CF0078">
        <w:rPr>
          <w:lang w:val="en-US"/>
        </w:rPr>
        <w:t>:</w:t>
      </w:r>
      <w:r w:rsidR="00547C58">
        <w:rPr>
          <w:lang w:val="en-US"/>
        </w:rPr>
        <w:t xml:space="preserve"> </w:t>
      </w:r>
      <w:r w:rsidR="006D58B9">
        <w:rPr>
          <w:lang w:val="en-US"/>
        </w:rPr>
        <w:t>f</w:t>
      </w:r>
      <w:r w:rsidR="00547C58">
        <w:rPr>
          <w:lang w:val="en-US"/>
        </w:rPr>
        <w:t xml:space="preserve">uzzification, </w:t>
      </w:r>
      <w:r w:rsidR="006D58B9">
        <w:rPr>
          <w:lang w:val="en-US"/>
        </w:rPr>
        <w:t>r</w:t>
      </w:r>
      <w:r w:rsidR="00547C58">
        <w:rPr>
          <w:lang w:val="en-US"/>
        </w:rPr>
        <w:t xml:space="preserve">ule </w:t>
      </w:r>
      <w:r w:rsidR="006D58B9">
        <w:rPr>
          <w:lang w:val="en-US"/>
        </w:rPr>
        <w:t>e</w:t>
      </w:r>
      <w:r w:rsidR="00547C58">
        <w:rPr>
          <w:lang w:val="en-US"/>
        </w:rPr>
        <w:t xml:space="preserve">valuation, and </w:t>
      </w:r>
      <w:r w:rsidR="006D58B9">
        <w:rPr>
          <w:lang w:val="en-US"/>
        </w:rPr>
        <w:t>d</w:t>
      </w:r>
      <w:r w:rsidR="00547C58">
        <w:rPr>
          <w:lang w:val="en-US"/>
        </w:rPr>
        <w:t xml:space="preserve">efuzzification. Membership functions are the mathematical backbone that allows us to evaluate fuzzy membership. </w:t>
      </w:r>
      <w:r w:rsidR="00142A2E">
        <w:rPr>
          <w:lang w:val="en-US"/>
        </w:rPr>
        <w:t xml:space="preserve">The following </w:t>
      </w:r>
      <w:r w:rsidR="00CF0078">
        <w:rPr>
          <w:lang w:val="en-US"/>
        </w:rPr>
        <w:t xml:space="preserve">paragraphs </w:t>
      </w:r>
      <w:r w:rsidR="009975E3">
        <w:rPr>
          <w:lang w:val="en-US"/>
        </w:rPr>
        <w:t>describe</w:t>
      </w:r>
      <w:r w:rsidR="00142A2E">
        <w:rPr>
          <w:lang w:val="en-US"/>
        </w:rPr>
        <w:t xml:space="preserve"> how each of these systems can be implemented and the</w:t>
      </w:r>
      <w:r w:rsidR="00CF0078">
        <w:rPr>
          <w:lang w:val="en-US"/>
        </w:rPr>
        <w:t xml:space="preserve"> system</w:t>
      </w:r>
      <w:r w:rsidR="00142A2E">
        <w:rPr>
          <w:lang w:val="en-US"/>
        </w:rPr>
        <w:t xml:space="preserve"> benefits associated with each state.</w:t>
      </w:r>
      <w:r w:rsidR="00DB53B1">
        <w:rPr>
          <w:lang w:val="en-US"/>
        </w:rPr>
        <w:t xml:space="preserve"> </w:t>
      </w:r>
    </w:p>
    <w:p w14:paraId="5103F331" w14:textId="67093DBA" w:rsidR="00547C58" w:rsidRDefault="00653256" w:rsidP="00547C58">
      <w:pPr>
        <w:pStyle w:val="BodyText"/>
        <w:ind w:firstLine="0pt"/>
        <w:rPr>
          <w:lang w:val="en-US"/>
        </w:rPr>
      </w:pPr>
      <w:r>
        <w:rPr>
          <w:lang w:val="en-US"/>
        </w:rPr>
        <w:tab/>
      </w:r>
      <w:r w:rsidR="00547C58">
        <w:rPr>
          <w:lang w:val="en-US"/>
        </w:rPr>
        <w:t>Fuzzification evaluates each input against a number of a</w:t>
      </w:r>
      <w:r w:rsidR="00547C58" w:rsidRPr="00547C58">
        <w:rPr>
          <w:lang w:val="en-US"/>
        </w:rPr>
        <w:t xml:space="preserve">ntecedent </w:t>
      </w:r>
      <w:r w:rsidR="00547C58">
        <w:rPr>
          <w:lang w:val="en-US"/>
        </w:rPr>
        <w:t>membership functions and outputs a value between 0 and 1 describing the degree of membership in each set.</w:t>
      </w:r>
      <w:r w:rsidR="00DB53B1">
        <w:rPr>
          <w:lang w:val="en-US"/>
        </w:rPr>
        <w:t xml:space="preserve"> Feature Engineering attempts to reduce the number of inputs to a lower dimensional latent space that captures the underlying behavior of the system. Feature Engineering at this stage has the potential to yield significant benefits by reducing the amount of information each transmitter and receiver sends across the network to predict aggregate interference compared to statistical prediction methods</w:t>
      </w:r>
      <w:r w:rsidR="00720E16">
        <w:rPr>
          <w:lang w:val="en-US"/>
        </w:rPr>
        <w:t xml:space="preserve"> such as those used in CBRS [</w:t>
      </w:r>
      <w:r w:rsidR="00963FC3">
        <w:rPr>
          <w:lang w:val="en-US"/>
        </w:rPr>
        <w:t>1</w:t>
      </w:r>
      <w:r w:rsidR="007456C3">
        <w:rPr>
          <w:lang w:val="en-US"/>
        </w:rPr>
        <w:t>3</w:t>
      </w:r>
      <w:r w:rsidR="00720E16">
        <w:rPr>
          <w:lang w:val="en-US"/>
        </w:rPr>
        <w:t>]</w:t>
      </w:r>
      <w:r w:rsidR="00DB53B1">
        <w:rPr>
          <w:lang w:val="en-US"/>
        </w:rPr>
        <w:t>.</w:t>
      </w:r>
    </w:p>
    <w:p w14:paraId="443B92EA" w14:textId="48A889D1" w:rsidR="00EF5DD7" w:rsidRDefault="000D16CE" w:rsidP="00547C58">
      <w:pPr>
        <w:pStyle w:val="BodyText"/>
        <w:ind w:firstLine="0pt"/>
        <w:rPr>
          <w:lang w:val="en-US"/>
        </w:rPr>
      </w:pPr>
      <w:r>
        <w:rPr>
          <w:lang w:val="en-US"/>
        </w:rPr>
        <w:tab/>
      </w:r>
      <w:r w:rsidR="00DC44D1" w:rsidRPr="00DC44D1">
        <w:rPr>
          <w:lang w:val="en-US"/>
        </w:rPr>
        <w:t xml:space="preserve">For purposes of continuity and clarity, a tutorial example </w:t>
      </w:r>
      <w:proofErr w:type="gramStart"/>
      <w:r w:rsidR="00DC44D1" w:rsidRPr="00DC44D1">
        <w:rPr>
          <w:lang w:val="en-US"/>
        </w:rPr>
        <w:t>of  Mamdani</w:t>
      </w:r>
      <w:proofErr w:type="gramEnd"/>
      <w:r w:rsidR="00DC44D1" w:rsidRPr="00DC44D1">
        <w:rPr>
          <w:lang w:val="en-US"/>
        </w:rPr>
        <w:t xml:space="preserve"> inference is appropriate. </w:t>
      </w:r>
      <w:r w:rsidR="00EF5DD7">
        <w:rPr>
          <w:lang w:val="en-US"/>
        </w:rPr>
        <w:t xml:space="preserve">Our example will consider two leading indicators of </w:t>
      </w:r>
      <w:r w:rsidR="00EF5DD7" w:rsidRPr="00EF5DD7">
        <w:rPr>
          <w:lang w:val="en-US"/>
        </w:rPr>
        <w:t xml:space="preserve">graduate </w:t>
      </w:r>
      <w:r w:rsidR="00EF5DD7">
        <w:rPr>
          <w:lang w:val="en-US"/>
        </w:rPr>
        <w:t xml:space="preserve">student performance: </w:t>
      </w:r>
      <w:r w:rsidR="00DA7539">
        <w:rPr>
          <w:lang w:val="en-US"/>
        </w:rPr>
        <w:t xml:space="preserve">grade-point average (GPA) and Graduate </w:t>
      </w:r>
      <w:r w:rsidR="001B1EA2">
        <w:rPr>
          <w:lang w:val="en-US"/>
        </w:rPr>
        <w:t>Record</w:t>
      </w:r>
      <w:r w:rsidR="00DC44D1" w:rsidRPr="00DC44D1">
        <w:rPr>
          <w:lang w:val="en-US"/>
        </w:rPr>
        <w:t xml:space="preserve"> </w:t>
      </w:r>
      <w:r w:rsidR="001157C6" w:rsidRPr="00265774">
        <w:rPr>
          <w:lang w:val="en-US"/>
        </w:rPr>
        <w:t>Examinations</w:t>
      </w:r>
      <w:r w:rsidR="00DA7539" w:rsidRPr="00FC1911">
        <w:rPr>
          <w:rStyle w:val="Emphasis"/>
          <w:b/>
          <w:i w:val="0"/>
        </w:rPr>
        <w:t>©</w:t>
      </w:r>
      <w:r w:rsidR="00DA7539" w:rsidDel="006D58B9">
        <w:rPr>
          <w:lang w:val="en-US"/>
        </w:rPr>
        <w:t xml:space="preserve"> </w:t>
      </w:r>
      <w:r w:rsidR="00DA7539">
        <w:rPr>
          <w:lang w:val="en-US"/>
        </w:rPr>
        <w:t>(GRE) scores</w:t>
      </w:r>
      <w:r w:rsidR="00EF5DD7">
        <w:rPr>
          <w:lang w:val="en-US"/>
        </w:rPr>
        <w:t xml:space="preserve">. The number </w:t>
      </w:r>
      <w:r w:rsidR="00CF0078">
        <w:rPr>
          <w:lang w:val="en-US"/>
        </w:rPr>
        <w:t xml:space="preserve">and shape </w:t>
      </w:r>
      <w:r w:rsidR="00EF5DD7">
        <w:rPr>
          <w:lang w:val="en-US"/>
        </w:rPr>
        <w:t xml:space="preserve">of membership functions </w:t>
      </w:r>
      <w:r w:rsidR="00CF0078">
        <w:rPr>
          <w:lang w:val="en-US"/>
        </w:rPr>
        <w:t>are additional</w:t>
      </w:r>
      <w:r w:rsidR="00EF5DD7">
        <w:rPr>
          <w:lang w:val="en-US"/>
        </w:rPr>
        <w:t xml:space="preserve"> design consideration. In this example</w:t>
      </w:r>
      <w:r w:rsidR="00CF0078">
        <w:rPr>
          <w:lang w:val="en-US"/>
        </w:rPr>
        <w:t>,</w:t>
      </w:r>
      <w:r w:rsidR="00EF5DD7">
        <w:rPr>
          <w:lang w:val="en-US"/>
        </w:rPr>
        <w:t xml:space="preserve"> each a</w:t>
      </w:r>
      <w:r w:rsidR="00EF5DD7" w:rsidRPr="00547C58">
        <w:rPr>
          <w:lang w:val="en-US"/>
        </w:rPr>
        <w:t>ntecedent</w:t>
      </w:r>
      <w:r w:rsidR="00EF5DD7">
        <w:rPr>
          <w:lang w:val="en-US"/>
        </w:rPr>
        <w:t xml:space="preserve"> has three membership functions</w:t>
      </w:r>
      <w:r w:rsidR="007114C4">
        <w:rPr>
          <w:lang w:val="en-US"/>
        </w:rPr>
        <w:t>:</w:t>
      </w:r>
    </w:p>
    <w:p w14:paraId="3C0D1CA9" w14:textId="33D981DB" w:rsidR="00EF5DD7" w:rsidRPr="00EF5DD7" w:rsidRDefault="00EF5DD7" w:rsidP="00547C58">
      <w:pPr>
        <w:pStyle w:val="BodyText"/>
        <w:ind w:firstLine="0pt"/>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E</m:t>
              </m:r>
            </m:sub>
          </m:sSub>
          <m:r>
            <w:rPr>
              <w:rFonts w:ascii="Cambria Math" w:hAnsi="Cambria Math"/>
              <w:lang w:val="en-US"/>
            </w:rPr>
            <m:t>}</m:t>
          </m:r>
        </m:oMath>
      </m:oMathPara>
    </w:p>
    <w:p w14:paraId="2C868842" w14:textId="729A5041" w:rsidR="00EF5DD7" w:rsidRDefault="009D7B05" w:rsidP="00547C58">
      <w:pPr>
        <w:pStyle w:val="BodyText"/>
        <w:ind w:firstLine="0pt"/>
        <w:rPr>
          <w:lang w:val="en-US"/>
        </w:rPr>
      </w:pPr>
      <w:r>
        <w:rPr>
          <w:lang w:val="en-US"/>
        </w:rPr>
        <w:t>w</w:t>
      </w:r>
      <w:r w:rsidR="00EF5DD7">
        <w:rPr>
          <w:lang w:val="en-US"/>
        </w:rPr>
        <w:t>here P is poor, F is fair, and E is excellent. These membership functions can be seen in Fig</w:t>
      </w:r>
      <w:r w:rsidR="00381EC6">
        <w:rPr>
          <w:lang w:val="en-US"/>
        </w:rPr>
        <w:t>s</w:t>
      </w:r>
      <w:r w:rsidR="00812743">
        <w:rPr>
          <w:lang w:val="en-US"/>
        </w:rPr>
        <w:t>.</w:t>
      </w:r>
      <w:r w:rsidR="00EF5DD7">
        <w:rPr>
          <w:lang w:val="en-US"/>
        </w:rPr>
        <w:t xml:space="preserve"> 1 </w:t>
      </w:r>
      <w:r w:rsidR="00381EC6">
        <w:rPr>
          <w:lang w:val="en-US"/>
        </w:rPr>
        <w:t xml:space="preserve">and </w:t>
      </w:r>
      <w:r w:rsidR="00C2252E">
        <w:rPr>
          <w:lang w:val="en-US"/>
        </w:rPr>
        <w:t>2</w:t>
      </w:r>
      <w:r w:rsidR="00381EC6">
        <w:rPr>
          <w:lang w:val="en-US"/>
        </w:rPr>
        <w:t>.</w:t>
      </w:r>
    </w:p>
    <w:p w14:paraId="37E4507F" w14:textId="362F65C6" w:rsidR="00547C58" w:rsidRDefault="00C2252E" w:rsidP="00005286">
      <w:pPr>
        <w:pStyle w:val="BodyText"/>
        <w:ind w:firstLine="0pt"/>
        <w:jc w:val="center"/>
        <w:rPr>
          <w:lang w:val="en-US"/>
        </w:rPr>
      </w:pPr>
      <w:r>
        <w:rPr>
          <w:noProof/>
          <w:lang w:val="en-US"/>
        </w:rPr>
        <w:lastRenderedPageBreak/>
        <w:drawing>
          <wp:inline distT="0" distB="0" distL="0" distR="0" wp14:anchorId="585016B4" wp14:editId="0A8FB092">
            <wp:extent cx="3195955" cy="1601470"/>
            <wp:effectExtent l="0" t="0" r="4445" b="0"/>
            <wp:docPr id="378926578" name="Picture 378926578" descr="A graph of a func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8926578" name="Picture 2" descr="A graph of a func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1601470"/>
                    </a:xfrm>
                    <a:prstGeom prst="rect">
                      <a:avLst/>
                    </a:prstGeom>
                  </pic:spPr>
                </pic:pic>
              </a:graphicData>
            </a:graphic>
          </wp:inline>
        </w:drawing>
      </w:r>
      <w:r w:rsidR="00547C58" w:rsidRPr="00AA621D">
        <w:rPr>
          <w:sz w:val="16"/>
          <w:szCs w:val="16"/>
          <w:lang w:val="en-US"/>
        </w:rPr>
        <w:t>Fig</w:t>
      </w:r>
      <w:r w:rsidR="00B716AA" w:rsidRPr="00AA621D">
        <w:rPr>
          <w:sz w:val="16"/>
          <w:szCs w:val="16"/>
          <w:lang w:val="en-US"/>
        </w:rPr>
        <w:t>.</w:t>
      </w:r>
      <w:r w:rsidR="00EF5DD7" w:rsidRPr="00AA621D">
        <w:rPr>
          <w:sz w:val="16"/>
          <w:szCs w:val="16"/>
          <w:lang w:val="en-US"/>
        </w:rPr>
        <w:t xml:space="preserve"> 1</w:t>
      </w:r>
      <w:r w:rsidR="00B716AA" w:rsidRPr="00AA621D">
        <w:rPr>
          <w:sz w:val="16"/>
          <w:szCs w:val="16"/>
          <w:lang w:val="en-US"/>
        </w:rPr>
        <w:t>.</w:t>
      </w:r>
      <w:r w:rsidR="00547C58" w:rsidRPr="00AA621D">
        <w:rPr>
          <w:sz w:val="16"/>
          <w:szCs w:val="16"/>
          <w:lang w:val="en-US"/>
        </w:rPr>
        <w:t xml:space="preserve"> </w:t>
      </w:r>
      <w:r w:rsidRPr="00AA621D">
        <w:rPr>
          <w:sz w:val="16"/>
          <w:szCs w:val="16"/>
          <w:lang w:val="en-US"/>
        </w:rPr>
        <w:t xml:space="preserve">GPA </w:t>
      </w:r>
      <w:r w:rsidR="00EF5DD7" w:rsidRPr="00AA621D">
        <w:rPr>
          <w:sz w:val="16"/>
          <w:szCs w:val="16"/>
          <w:lang w:val="en-US"/>
        </w:rPr>
        <w:t>Antecedent Membership Functions</w:t>
      </w:r>
    </w:p>
    <w:p w14:paraId="013B04E1" w14:textId="77777777" w:rsidR="00C2252E" w:rsidRDefault="00C2252E" w:rsidP="00547C58">
      <w:pPr>
        <w:pStyle w:val="BodyText"/>
        <w:ind w:firstLine="0pt"/>
        <w:rPr>
          <w:lang w:val="en-US"/>
        </w:rPr>
      </w:pPr>
    </w:p>
    <w:p w14:paraId="36A2F543" w14:textId="7F263AEF" w:rsidR="00C2252E" w:rsidRDefault="00840021" w:rsidP="00005286">
      <w:pPr>
        <w:pStyle w:val="BodyText"/>
        <w:ind w:firstLine="0pt"/>
        <w:jc w:val="center"/>
        <w:rPr>
          <w:lang w:val="en-US"/>
        </w:rPr>
      </w:pPr>
      <w:r>
        <w:rPr>
          <w:noProof/>
          <w:lang w:val="en-US"/>
        </w:rPr>
        <w:drawing>
          <wp:inline distT="0" distB="0" distL="0" distR="0" wp14:anchorId="7C4D536C" wp14:editId="32DE26FB">
            <wp:extent cx="3195955" cy="1679575"/>
            <wp:effectExtent l="0" t="0" r="4445" b="0"/>
            <wp:docPr id="335889954" name="Picture 335889954" descr="A graph of a function&#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35889954" name="Picture 1" descr="A graph of a function&#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195955" cy="1679575"/>
                    </a:xfrm>
                    <a:prstGeom prst="rect">
                      <a:avLst/>
                    </a:prstGeom>
                  </pic:spPr>
                </pic:pic>
              </a:graphicData>
            </a:graphic>
          </wp:inline>
        </w:drawing>
      </w:r>
      <w:r w:rsidR="00C2252E" w:rsidRPr="00AA621D">
        <w:rPr>
          <w:sz w:val="16"/>
          <w:szCs w:val="16"/>
          <w:lang w:val="en-US"/>
        </w:rPr>
        <w:t>Fig</w:t>
      </w:r>
      <w:r w:rsidR="00B716AA" w:rsidRPr="00AA621D">
        <w:rPr>
          <w:sz w:val="16"/>
          <w:szCs w:val="16"/>
          <w:lang w:val="en-US"/>
        </w:rPr>
        <w:t>.</w:t>
      </w:r>
      <w:r w:rsidR="00C2252E" w:rsidRPr="00AA621D">
        <w:rPr>
          <w:sz w:val="16"/>
          <w:szCs w:val="16"/>
          <w:lang w:val="en-US"/>
        </w:rPr>
        <w:t xml:space="preserve"> 2</w:t>
      </w:r>
      <w:r w:rsidR="00B716AA" w:rsidRPr="00AA621D">
        <w:rPr>
          <w:sz w:val="16"/>
          <w:szCs w:val="16"/>
          <w:lang w:val="en-US"/>
        </w:rPr>
        <w:t>.</w:t>
      </w:r>
      <w:r w:rsidR="00C2252E" w:rsidRPr="00AA621D">
        <w:rPr>
          <w:sz w:val="16"/>
          <w:szCs w:val="16"/>
          <w:lang w:val="en-US"/>
        </w:rPr>
        <w:t xml:space="preserve"> GRE Antecedent Membership Functions</w:t>
      </w:r>
    </w:p>
    <w:p w14:paraId="3D7BDB8B" w14:textId="668332B9" w:rsidR="000D16CE" w:rsidRDefault="00547C58" w:rsidP="00547C58">
      <w:pPr>
        <w:pStyle w:val="BodyText"/>
        <w:ind w:firstLine="0pt"/>
        <w:rPr>
          <w:lang w:val="en-US"/>
        </w:rPr>
      </w:pPr>
      <w:r>
        <w:rPr>
          <w:lang w:val="en-US"/>
        </w:rPr>
        <w:tab/>
      </w:r>
      <w:r w:rsidR="000D16CE">
        <w:rPr>
          <w:lang w:val="en-US"/>
        </w:rPr>
        <w:t>Each membership function described in the figures above is evaluated for the corresponding input</w:t>
      </w:r>
      <w:r w:rsidR="00247049">
        <w:rPr>
          <w:lang w:val="en-US"/>
        </w:rPr>
        <w:t>, resulting in</w:t>
      </w:r>
      <w:r w:rsidR="000D16CE">
        <w:rPr>
          <w:lang w:val="en-US"/>
        </w:rPr>
        <w:t xml:space="preserve"> the degree to </w:t>
      </w:r>
      <w:proofErr w:type="gramStart"/>
      <w:r w:rsidR="000D16CE">
        <w:rPr>
          <w:lang w:val="en-US"/>
        </w:rPr>
        <w:t>which to</w:t>
      </w:r>
      <w:proofErr w:type="gramEnd"/>
      <w:r w:rsidR="000D16CE">
        <w:rPr>
          <w:lang w:val="en-US"/>
        </w:rPr>
        <w:t xml:space="preserve"> </w:t>
      </w:r>
      <w:r w:rsidR="00247049">
        <w:rPr>
          <w:lang w:val="en-US"/>
        </w:rPr>
        <w:t>an</w:t>
      </w:r>
      <w:r w:rsidR="000D16CE">
        <w:rPr>
          <w:lang w:val="en-US"/>
        </w:rPr>
        <w:t xml:space="preserve"> input belongs to the </w:t>
      </w:r>
      <w:r w:rsidR="00247049">
        <w:rPr>
          <w:lang w:val="en-US"/>
        </w:rPr>
        <w:t>corresponding fuzzy</w:t>
      </w:r>
      <w:r w:rsidR="000D16CE">
        <w:rPr>
          <w:lang w:val="en-US"/>
        </w:rPr>
        <w:t xml:space="preserve"> set. Consider a student with a GPA of 1.8 and a GRE score of 650. GPA belongs completely to the poor set </w:t>
      </w:r>
      <w:proofErr w:type="gramStart"/>
      <w:r w:rsidR="000D16CE">
        <w:rPr>
          <w:lang w:val="en-US"/>
        </w:rPr>
        <w:t>meaning that</w:t>
      </w:r>
      <w:proofErr w:type="gramEnd"/>
      <w:r w:rsidR="000D16CE">
        <w:rPr>
          <w:lang w:val="en-US"/>
        </w:rPr>
        <w:t xml:space="preserve"> when the three functions are activated.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P</m:t>
            </m:r>
          </m:sub>
        </m:sSub>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F</m:t>
            </m:r>
          </m:sub>
        </m:sSub>
        <m:r>
          <w:rPr>
            <w:rFonts w:ascii="Cambria Math" w:hAnsi="Cambria Math"/>
            <w:lang w:val="en-US"/>
          </w:rPr>
          <m:t>=0,</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E</m:t>
            </m:r>
          </m:sub>
        </m:sSub>
        <m:r>
          <w:rPr>
            <w:rFonts w:ascii="Cambria Math" w:hAnsi="Cambria Math"/>
            <w:lang w:val="en-US"/>
          </w:rPr>
          <m:t>=0</m:t>
        </m:r>
      </m:oMath>
      <w:r w:rsidR="000D16CE">
        <w:rPr>
          <w:lang w:val="en-US"/>
        </w:rPr>
        <w:t xml:space="preserve">. GRE belongs equally to the poor and fair sets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P</m:t>
            </m:r>
          </m:sub>
        </m:sSub>
        <m:r>
          <w:rPr>
            <w:rFonts w:ascii="Cambria Math" w:hAnsi="Cambria Math"/>
            <w:lang w:val="en-US"/>
          </w:rPr>
          <m:t xml:space="preserve">=0.5,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F</m:t>
            </m:r>
          </m:sub>
        </m:sSub>
        <m:r>
          <w:rPr>
            <w:rFonts w:ascii="Cambria Math" w:hAnsi="Cambria Math"/>
            <w:lang w:val="en-US"/>
          </w:rPr>
          <m:t>=0.5,</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E</m:t>
            </m:r>
          </m:sub>
        </m:sSub>
        <m:r>
          <w:rPr>
            <w:rFonts w:ascii="Cambria Math" w:hAnsi="Cambria Math"/>
            <w:lang w:val="en-US"/>
          </w:rPr>
          <m:t>=0</m:t>
        </m:r>
      </m:oMath>
      <w:r w:rsidR="000D16CE">
        <w:rPr>
          <w:lang w:val="en-US"/>
        </w:rPr>
        <w:t>. The resulting fuzzy set memberships will be used in rule evaluation.</w:t>
      </w:r>
    </w:p>
    <w:p w14:paraId="35BA10D5" w14:textId="4ACFFA84" w:rsidR="00547C58" w:rsidRDefault="000D16CE" w:rsidP="00547C58">
      <w:pPr>
        <w:pStyle w:val="BodyText"/>
        <w:ind w:firstLine="0pt"/>
        <w:rPr>
          <w:b/>
          <w:bCs/>
          <w:lang w:val="en-US"/>
        </w:rPr>
      </w:pPr>
      <w:r>
        <w:rPr>
          <w:lang w:val="en-US"/>
        </w:rPr>
        <w:tab/>
      </w:r>
      <w:r w:rsidR="00D12371">
        <w:rPr>
          <w:lang w:val="en-US"/>
        </w:rPr>
        <w:t xml:space="preserve">Rule evaluation </w:t>
      </w:r>
      <w:r w:rsidR="00547C58">
        <w:rPr>
          <w:lang w:val="en-US"/>
        </w:rPr>
        <w:t xml:space="preserve">maps the membership of each input to </w:t>
      </w:r>
      <w:r w:rsidR="00D12371">
        <w:rPr>
          <w:lang w:val="en-US"/>
        </w:rPr>
        <w:t>a scaling factor for each con</w:t>
      </w:r>
      <w:r w:rsidR="00D12371" w:rsidRPr="00D12371">
        <w:rPr>
          <w:lang w:val="en-US"/>
        </w:rPr>
        <w:t>sequent</w:t>
      </w:r>
      <w:r w:rsidR="00D12371">
        <w:rPr>
          <w:lang w:val="en-US"/>
        </w:rPr>
        <w:t xml:space="preserve"> membership function. </w:t>
      </w:r>
      <w:r w:rsidR="00113DE0">
        <w:rPr>
          <w:lang w:val="en-US"/>
        </w:rPr>
        <w:t xml:space="preserve">In general, two primary approaches are used to construct a rule table. First, a subject matter expert can use their </w:t>
      </w:r>
      <w:r w:rsidR="00113DE0" w:rsidRPr="00113DE0">
        <w:rPr>
          <w:lang w:val="en-US"/>
        </w:rPr>
        <w:t xml:space="preserve">expertise </w:t>
      </w:r>
      <w:r w:rsidR="00113DE0">
        <w:rPr>
          <w:lang w:val="en-US"/>
        </w:rPr>
        <w:t>to codify rules about the behavior of the system. Second, an optimization method can be applied to find a set of rules that minimize a cost function describing the difference between the output of the system and</w:t>
      </w:r>
      <w:r w:rsidR="00CF0078">
        <w:rPr>
          <w:lang w:val="en-US"/>
        </w:rPr>
        <w:t xml:space="preserve"> </w:t>
      </w:r>
      <w:r w:rsidR="00E55DBA">
        <w:rPr>
          <w:lang w:val="en-US"/>
        </w:rPr>
        <w:t>truth</w:t>
      </w:r>
      <w:r w:rsidR="00113DE0">
        <w:rPr>
          <w:lang w:val="en-US"/>
        </w:rPr>
        <w:t xml:space="preserve"> training data. </w:t>
      </w:r>
    </w:p>
    <w:p w14:paraId="13B3DD46" w14:textId="1117B051" w:rsidR="00F852EF" w:rsidRDefault="00113DE0" w:rsidP="00F852EF">
      <w:pPr>
        <w:pStyle w:val="BodyText"/>
        <w:ind w:firstLine="0pt"/>
        <w:rPr>
          <w:lang w:val="en-US"/>
        </w:rPr>
      </w:pPr>
      <w:r>
        <w:rPr>
          <w:b/>
          <w:bCs/>
          <w:lang w:val="en-US"/>
        </w:rPr>
        <w:tab/>
      </w:r>
      <w:r w:rsidR="000D16CE">
        <w:rPr>
          <w:lang w:val="en-US"/>
        </w:rPr>
        <w:t>When the rule table can be constructed based on expertise, this provides an explanation facility that documents why the system arrived at an output. This is a significant benefit of Fuzzy Inference Systems compared to other artificial intelligence methods. Fuzzy Inference Systems, like other artificial intelligence systems, can model nonlinear relationships. explanation facility can be applied in tuning and applications.</w:t>
      </w:r>
    </w:p>
    <w:p w14:paraId="02861DB5" w14:textId="65F4AFD9" w:rsidR="00F852EF" w:rsidRPr="00113DE0" w:rsidRDefault="005245A8" w:rsidP="00F852EF">
      <w:pPr>
        <w:pStyle w:val="BodyText"/>
        <w:ind w:firstLine="0pt"/>
        <w:rPr>
          <w:lang w:val="en-US"/>
        </w:rPr>
      </w:pPr>
      <w:r>
        <w:rPr>
          <w:lang w:val="en-US"/>
        </w:rPr>
        <w:tab/>
        <w:t xml:space="preserve">An experienced professor </w:t>
      </w:r>
      <w:r w:rsidR="00F852EF">
        <w:rPr>
          <w:lang w:val="en-US"/>
        </w:rPr>
        <w:t>constructs</w:t>
      </w:r>
      <w:r>
        <w:rPr>
          <w:lang w:val="en-US"/>
        </w:rPr>
        <w:t xml:space="preserve"> the following rule table predicting the performance of future graduate students.</w:t>
      </w:r>
      <w:r w:rsidR="000D16CE" w:rsidRPr="000D16CE">
        <w:rPr>
          <w:lang w:val="en-US"/>
        </w:rPr>
        <w:t xml:space="preserve"> </w:t>
      </w:r>
      <w:r w:rsidR="000D16CE">
        <w:rPr>
          <w:lang w:val="en-US"/>
        </w:rPr>
        <w:t>The professor considers the set membership of the input and determines rules that map inputs to output membership functions</w:t>
      </w:r>
      <w:r w:rsidR="00F852EF">
        <w:rPr>
          <w:lang w:val="en-US"/>
        </w:rPr>
        <w:t xml:space="preserve"> using min-max fuzzy logic: a system in which a logical “and” indicates the minimum value should be chosen and a logical “or” indicates that the maximum value should be </w:t>
      </w:r>
      <w:r w:rsidR="00F852EF">
        <w:rPr>
          <w:lang w:val="en-US"/>
        </w:rPr>
        <w:t>chosen.</w:t>
      </w:r>
      <w:r w:rsidR="000D16CE">
        <w:rPr>
          <w:lang w:val="en-US"/>
        </w:rPr>
        <w:t xml:space="preserve"> In this example, each case is considered conjunctively. </w:t>
      </w:r>
      <w:r w:rsidR="00637CEA">
        <w:rPr>
          <w:lang w:val="en-US"/>
        </w:rPr>
        <w:t>Each rule cell</w:t>
      </w:r>
      <w:r w:rsidR="00080416">
        <w:rPr>
          <w:lang w:val="en-US"/>
        </w:rPr>
        <w:t>’</w:t>
      </w:r>
      <w:r w:rsidR="00637CEA">
        <w:rPr>
          <w:lang w:val="en-US"/>
        </w:rPr>
        <w:t>s value is the min</w:t>
      </w:r>
      <w:r w:rsidR="00155225">
        <w:rPr>
          <w:lang w:val="en-US"/>
        </w:rPr>
        <w:t>imum</w:t>
      </w:r>
      <w:r w:rsidR="00637CEA">
        <w:rPr>
          <w:lang w:val="en-US"/>
        </w:rPr>
        <w:t xml:space="preserve"> of </w:t>
      </w:r>
      <w:r w:rsidR="00155225">
        <w:rPr>
          <w:lang w:val="en-US"/>
        </w:rPr>
        <w:t>its corresponding input membership grade</w:t>
      </w:r>
      <w:r w:rsidR="00831E50">
        <w:rPr>
          <w:lang w:val="en-US"/>
        </w:rPr>
        <w:t xml:space="preserve">. </w:t>
      </w:r>
      <w:r w:rsidR="000C71FF">
        <w:rPr>
          <w:lang w:val="en-US"/>
        </w:rPr>
        <w:t>For each consequent membership function type in the rule table</w:t>
      </w:r>
      <w:r w:rsidR="00155225">
        <w:rPr>
          <w:lang w:val="en-US"/>
        </w:rPr>
        <w:t>,</w:t>
      </w:r>
      <w:r w:rsidR="000C71FF">
        <w:rPr>
          <w:lang w:val="en-US"/>
        </w:rPr>
        <w:t xml:space="preserve"> the</w:t>
      </w:r>
      <w:r w:rsidR="007B3903">
        <w:rPr>
          <w:lang w:val="en-US"/>
        </w:rPr>
        <w:t xml:space="preserve"> </w:t>
      </w:r>
      <w:r w:rsidR="000C71FF">
        <w:rPr>
          <w:lang w:val="en-US"/>
        </w:rPr>
        <w:t>max</w:t>
      </w:r>
      <w:r w:rsidR="00155225">
        <w:rPr>
          <w:lang w:val="en-US"/>
        </w:rPr>
        <w:t>imum</w:t>
      </w:r>
      <w:r w:rsidR="007B3903">
        <w:rPr>
          <w:lang w:val="en-US"/>
        </w:rPr>
        <w:t xml:space="preserve"> </w:t>
      </w:r>
      <w:r w:rsidR="00C43A5E">
        <w:rPr>
          <w:lang w:val="en-US"/>
        </w:rPr>
        <w:t xml:space="preserve">of the cells </w:t>
      </w:r>
      <w:r w:rsidR="004C5D1C">
        <w:rPr>
          <w:lang w:val="en-US"/>
        </w:rPr>
        <w:t xml:space="preserve">of the same type </w:t>
      </w:r>
      <w:r w:rsidR="000C71FF">
        <w:rPr>
          <w:lang w:val="en-US"/>
        </w:rPr>
        <w:t xml:space="preserve">is the final weight. Thus, in our case,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r w:rsidR="000C71FF">
        <w:rPr>
          <w:lang w:val="en-US"/>
        </w:rPr>
        <w:t>.</w:t>
      </w:r>
      <w:r w:rsidR="00B07414">
        <w:rPr>
          <w:lang w:val="en-US"/>
        </w:rPr>
        <w:t xml:space="preserve"> </w:t>
      </w:r>
      <w:r w:rsidR="000D16CE">
        <w:rPr>
          <w:lang w:val="en-US"/>
        </w:rPr>
        <w:t xml:space="preserve">Poor GRE and Poor GPA implies Poor Graduate student and so on for all cases. </w:t>
      </w:r>
    </w:p>
    <w:p w14:paraId="7A83B6E5" w14:textId="089909C3" w:rsidR="00D12371" w:rsidRDefault="003E3067" w:rsidP="000F2877">
      <w:pPr>
        <w:pStyle w:val="BodyText"/>
        <w:ind w:firstLine="0pt"/>
        <w:jc w:val="center"/>
        <w:rPr>
          <w:lang w:val="en-US"/>
        </w:rPr>
      </w:pPr>
      <w:r>
        <w:rPr>
          <w:noProof/>
          <w:lang w:val="en-US"/>
        </w:rPr>
        <w:drawing>
          <wp:inline distT="0" distB="0" distL="0" distR="0" wp14:anchorId="412F75CE" wp14:editId="319AD8E1">
            <wp:extent cx="3195955" cy="1981200"/>
            <wp:effectExtent l="0" t="0" r="4445" b="0"/>
            <wp:docPr id="303789813" name="Picture 303789813" descr="A table with black and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3789813" name="Picture 7" descr="A table with black and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95955" cy="1981200"/>
                    </a:xfrm>
                    <a:prstGeom prst="rect">
                      <a:avLst/>
                    </a:prstGeom>
                  </pic:spPr>
                </pic:pic>
              </a:graphicData>
            </a:graphic>
          </wp:inline>
        </w:drawing>
      </w:r>
      <w:r w:rsidRPr="00AA621D">
        <w:rPr>
          <w:sz w:val="16"/>
          <w:szCs w:val="16"/>
          <w:lang w:val="en-US"/>
        </w:rPr>
        <w:t>Fig</w:t>
      </w:r>
      <w:r w:rsidR="00B716AA" w:rsidRPr="00AA621D">
        <w:rPr>
          <w:sz w:val="16"/>
          <w:szCs w:val="16"/>
          <w:lang w:val="en-US"/>
        </w:rPr>
        <w:t>.</w:t>
      </w:r>
      <w:r w:rsidR="000F284A" w:rsidRPr="00AA621D">
        <w:rPr>
          <w:sz w:val="16"/>
          <w:szCs w:val="16"/>
          <w:lang w:val="en-US"/>
        </w:rPr>
        <w:t xml:space="preserve"> </w:t>
      </w:r>
      <w:r w:rsidR="000D16CE">
        <w:rPr>
          <w:sz w:val="16"/>
          <w:szCs w:val="16"/>
          <w:lang w:val="en-US"/>
        </w:rPr>
        <w:t>3</w:t>
      </w:r>
      <w:r w:rsidR="00B716AA" w:rsidRPr="00AA621D">
        <w:rPr>
          <w:sz w:val="16"/>
          <w:szCs w:val="16"/>
          <w:lang w:val="en-US"/>
        </w:rPr>
        <w:t>.</w:t>
      </w:r>
      <w:r w:rsidR="00CA10DA" w:rsidRPr="00AA621D">
        <w:rPr>
          <w:sz w:val="16"/>
          <w:szCs w:val="16"/>
          <w:lang w:val="en-US"/>
        </w:rPr>
        <w:t xml:space="preserve"> </w:t>
      </w:r>
      <w:r w:rsidR="000F284A" w:rsidRPr="00AA621D">
        <w:rPr>
          <w:sz w:val="16"/>
          <w:szCs w:val="16"/>
          <w:lang w:val="en-US"/>
        </w:rPr>
        <w:t>Graduate Student Quality Prediction</w:t>
      </w:r>
      <w:r w:rsidR="00CA10DA" w:rsidRPr="00AA621D">
        <w:rPr>
          <w:sz w:val="16"/>
          <w:szCs w:val="16"/>
          <w:lang w:val="en-US"/>
        </w:rPr>
        <w:t xml:space="preserve"> Table Rule Activation</w:t>
      </w:r>
    </w:p>
    <w:p w14:paraId="39ABF631" w14:textId="25BDD02C" w:rsidR="000F284A" w:rsidRDefault="000D16CE" w:rsidP="00B80657">
      <w:pPr>
        <w:pStyle w:val="BodyText"/>
        <w:rPr>
          <w:lang w:val="en-US"/>
        </w:rPr>
      </w:pPr>
      <w:r>
        <w:rPr>
          <w:lang w:val="en-US"/>
        </w:rPr>
        <w:tab/>
      </w:r>
      <w:r w:rsidR="00D12371">
        <w:rPr>
          <w:lang w:val="en-US"/>
        </w:rPr>
        <w:t>Defuzzification</w:t>
      </w:r>
      <w:r w:rsidR="005245A8">
        <w:rPr>
          <w:lang w:val="en-US"/>
        </w:rPr>
        <w:t xml:space="preserve"> uses the outputs of the rule table to scale</w:t>
      </w:r>
      <w:r w:rsidR="00D12371">
        <w:rPr>
          <w:lang w:val="en-US"/>
        </w:rPr>
        <w:t xml:space="preserve"> each </w:t>
      </w:r>
      <w:r w:rsidR="00CA10DA">
        <w:rPr>
          <w:lang w:val="en-US"/>
        </w:rPr>
        <w:t>consequent</w:t>
      </w:r>
      <w:r w:rsidR="00D12371" w:rsidRPr="00547C58">
        <w:rPr>
          <w:lang w:val="en-US"/>
        </w:rPr>
        <w:t xml:space="preserve"> </w:t>
      </w:r>
      <w:r w:rsidR="00D12371">
        <w:rPr>
          <w:lang w:val="en-US"/>
        </w:rPr>
        <w:t xml:space="preserve">membership function by the weights obtained from activating our rule table to obtain a final crisp output. </w:t>
      </w:r>
      <w:r w:rsidR="007D19D7">
        <w:rPr>
          <w:lang w:val="en-US"/>
        </w:rPr>
        <w:t xml:space="preserve">One of the most significant benefits of a fuzzy inference system is that the system can be easily reduced to a look-up table. Instead of having to perform statistical calculations for each device on a network, the inputs can be </w:t>
      </w:r>
      <w:r w:rsidR="007D19D7" w:rsidRPr="00BF613E">
        <w:rPr>
          <w:lang w:val="en-US"/>
        </w:rPr>
        <w:t xml:space="preserve">evaluated </w:t>
      </w:r>
      <w:r w:rsidR="007D19D7">
        <w:rPr>
          <w:lang w:val="en-US"/>
        </w:rPr>
        <w:t xml:space="preserve">by a look-up table with a time complexity of </w:t>
      </w:r>
      <m:oMath>
        <m:r>
          <w:rPr>
            <w:rFonts w:ascii="Cambria Math" w:hAnsi="Cambria Math"/>
            <w:lang w:val="en-US"/>
          </w:rPr>
          <m:t>O(1)</m:t>
        </m:r>
      </m:oMath>
      <w:r w:rsidR="007D19D7">
        <w:rPr>
          <w:lang w:val="en-US"/>
        </w:rPr>
        <w:t>.</w:t>
      </w:r>
    </w:p>
    <w:p w14:paraId="21FC23CE" w14:textId="5BFC2215" w:rsidR="000F284A" w:rsidRDefault="000D16CE" w:rsidP="000F284A">
      <w:pPr>
        <w:pStyle w:val="BodyText"/>
        <w:ind w:firstLine="0pt"/>
        <w:rPr>
          <w:lang w:val="en-US"/>
        </w:rPr>
      </w:pPr>
      <w:r>
        <w:rPr>
          <w:lang w:val="en-US"/>
        </w:rPr>
        <w:tab/>
      </w:r>
      <w:r w:rsidR="000F284A">
        <w:rPr>
          <w:lang w:val="en-US"/>
        </w:rPr>
        <w:t xml:space="preserve">Returning to our </w:t>
      </w:r>
      <w:proofErr w:type="gramStart"/>
      <w:r w:rsidR="000F284A">
        <w:rPr>
          <w:lang w:val="en-US"/>
        </w:rPr>
        <w:t>example</w:t>
      </w:r>
      <w:proofErr w:type="gramEnd"/>
      <w:r w:rsidR="000F284A">
        <w:rPr>
          <w:lang w:val="en-US"/>
        </w:rPr>
        <w:t xml:space="preserve"> the final output will be </w:t>
      </w:r>
      <w:r w:rsidR="005B58A4">
        <w:rPr>
          <w:lang w:val="en-US"/>
        </w:rPr>
        <w:t xml:space="preserve">a graduate student ranking between 0 and 10 </w:t>
      </w:r>
      <w:r w:rsidR="00981EF5">
        <w:rPr>
          <w:lang w:val="en-US"/>
        </w:rPr>
        <w:t xml:space="preserve">where greater values </w:t>
      </w:r>
      <w:r w:rsidR="005B58A4" w:rsidRPr="005B58A4">
        <w:rPr>
          <w:lang w:val="en-US"/>
        </w:rPr>
        <w:t xml:space="preserve">correspond </w:t>
      </w:r>
      <w:r w:rsidR="005B58A4">
        <w:rPr>
          <w:lang w:val="en-US"/>
        </w:rPr>
        <w:t xml:space="preserve">to </w:t>
      </w:r>
      <w:r w:rsidR="00BF613E">
        <w:rPr>
          <w:lang w:val="en-US"/>
        </w:rPr>
        <w:t xml:space="preserve">a </w:t>
      </w:r>
      <w:r w:rsidR="005B58A4">
        <w:rPr>
          <w:lang w:val="en-US"/>
        </w:rPr>
        <w:t xml:space="preserve">better </w:t>
      </w:r>
      <w:r w:rsidR="005B58A4" w:rsidRPr="005B58A4">
        <w:rPr>
          <w:lang w:val="en-US"/>
        </w:rPr>
        <w:t xml:space="preserve">graduate </w:t>
      </w:r>
      <w:r w:rsidR="005B58A4">
        <w:rPr>
          <w:lang w:val="en-US"/>
        </w:rPr>
        <w:t xml:space="preserve">student. To map between our rule table and the output range the following </w:t>
      </w:r>
      <w:r w:rsidR="000F284A">
        <w:rPr>
          <w:lang w:val="en-US"/>
        </w:rPr>
        <w:t xml:space="preserve">consequence membership functions </w:t>
      </w:r>
      <w:r w:rsidR="005B58A4">
        <w:rPr>
          <w:lang w:val="en-US"/>
        </w:rPr>
        <w:t xml:space="preserve">are </w:t>
      </w:r>
      <w:proofErr w:type="gramStart"/>
      <w:r w:rsidR="005B58A4">
        <w:rPr>
          <w:lang w:val="en-US"/>
        </w:rPr>
        <w:t>used</w:t>
      </w:r>
      <w:proofErr w:type="gramEnd"/>
    </w:p>
    <w:p w14:paraId="60F64D0E" w14:textId="03F408AF" w:rsidR="000F284A" w:rsidRPr="00EF5DD7" w:rsidRDefault="000F284A" w:rsidP="000F284A">
      <w:pPr>
        <w:pStyle w:val="BodyText"/>
        <w:ind w:firstLine="0pt"/>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E</m:t>
              </m:r>
            </m:sub>
          </m:sSub>
          <m:r>
            <w:rPr>
              <w:rFonts w:ascii="Cambria Math" w:hAnsi="Cambria Math"/>
              <w:lang w:val="en-US"/>
            </w:rPr>
            <m:t>}</m:t>
          </m:r>
        </m:oMath>
      </m:oMathPara>
    </w:p>
    <w:p w14:paraId="0192FA99" w14:textId="0CBF17EC" w:rsidR="000F284A" w:rsidRDefault="00EC6DDB" w:rsidP="00547C58">
      <w:pPr>
        <w:pStyle w:val="BodyText"/>
        <w:ind w:firstLine="0pt"/>
        <w:rPr>
          <w:lang w:val="en-US"/>
        </w:rPr>
      </w:pPr>
      <w:r>
        <w:rPr>
          <w:lang w:val="en-US"/>
        </w:rPr>
        <w:t>w</w:t>
      </w:r>
      <w:r w:rsidR="000F284A">
        <w:rPr>
          <w:lang w:val="en-US"/>
        </w:rPr>
        <w:t xml:space="preserve">here P is poor, A is average, G is good, and E is excellent. These membership functions can be seen in </w:t>
      </w:r>
      <w:r w:rsidR="00BF613E">
        <w:rPr>
          <w:lang w:val="en-US"/>
        </w:rPr>
        <w:t>Fig</w:t>
      </w:r>
      <w:r w:rsidR="00812743">
        <w:rPr>
          <w:lang w:val="en-US"/>
        </w:rPr>
        <w:t>.</w:t>
      </w:r>
      <w:r w:rsidR="000F284A">
        <w:rPr>
          <w:lang w:val="en-US"/>
        </w:rPr>
        <w:t xml:space="preserve"> 2 and 3.</w:t>
      </w:r>
    </w:p>
    <w:p w14:paraId="2F717CBB" w14:textId="54931FFF" w:rsidR="00142A2E" w:rsidRPr="00AA621D" w:rsidRDefault="00C2252E" w:rsidP="00417670">
      <w:pPr>
        <w:pStyle w:val="BodyText"/>
        <w:ind w:firstLine="0pt"/>
        <w:jc w:val="center"/>
        <w:rPr>
          <w:sz w:val="16"/>
          <w:szCs w:val="16"/>
          <w:lang w:val="en-US"/>
        </w:rPr>
      </w:pPr>
      <w:r>
        <w:rPr>
          <w:noProof/>
          <w:lang w:val="en-US"/>
        </w:rPr>
        <w:drawing>
          <wp:inline distT="0" distB="0" distL="0" distR="0" wp14:anchorId="5819E227" wp14:editId="048201E7">
            <wp:extent cx="3195955" cy="1273810"/>
            <wp:effectExtent l="0" t="0" r="4445" b="0"/>
            <wp:docPr id="1676623421" name="Picture 1676623421" descr="A graph of a func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76623421" name="Picture 4" descr="A graph of a func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955" cy="1273810"/>
                    </a:xfrm>
                    <a:prstGeom prst="rect">
                      <a:avLst/>
                    </a:prstGeom>
                  </pic:spPr>
                </pic:pic>
              </a:graphicData>
            </a:graphic>
          </wp:inline>
        </w:drawing>
      </w:r>
      <w:r w:rsidR="00142A2E" w:rsidRPr="00AA621D">
        <w:rPr>
          <w:sz w:val="16"/>
          <w:szCs w:val="16"/>
          <w:lang w:val="en-US"/>
        </w:rPr>
        <w:t>Fig</w:t>
      </w:r>
      <w:r w:rsidR="001A51C0" w:rsidRPr="00AA621D">
        <w:rPr>
          <w:sz w:val="16"/>
          <w:szCs w:val="16"/>
          <w:lang w:val="en-US"/>
        </w:rPr>
        <w:t xml:space="preserve">. </w:t>
      </w:r>
      <w:r w:rsidR="000D16CE">
        <w:rPr>
          <w:sz w:val="16"/>
          <w:szCs w:val="16"/>
          <w:lang w:val="en-US"/>
        </w:rPr>
        <w:t>4</w:t>
      </w:r>
      <w:r w:rsidR="001A51C0" w:rsidRPr="00AA621D">
        <w:rPr>
          <w:sz w:val="16"/>
          <w:szCs w:val="16"/>
          <w:lang w:val="en-US"/>
        </w:rPr>
        <w:t>.</w:t>
      </w:r>
      <w:r w:rsidR="00CA10DA" w:rsidRPr="00AA621D">
        <w:rPr>
          <w:sz w:val="16"/>
          <w:szCs w:val="16"/>
          <w:lang w:val="en-US"/>
        </w:rPr>
        <w:t xml:space="preserve"> Consequent Membership Functions</w:t>
      </w:r>
    </w:p>
    <w:p w14:paraId="707ADE31" w14:textId="40D564E5" w:rsidR="00142A2E" w:rsidRDefault="00142A2E" w:rsidP="00547C58">
      <w:pPr>
        <w:pStyle w:val="BodyText"/>
        <w:ind w:firstLine="0pt"/>
        <w:rPr>
          <w:lang w:val="en-US"/>
        </w:rPr>
      </w:pPr>
    </w:p>
    <w:p w14:paraId="3A0A9A50" w14:textId="5F59CB2A" w:rsidR="00142A2E" w:rsidRDefault="00C2252E" w:rsidP="00417670">
      <w:pPr>
        <w:pStyle w:val="BodyText"/>
        <w:ind w:firstLine="0pt"/>
        <w:jc w:val="center"/>
        <w:rPr>
          <w:lang w:val="en-US"/>
        </w:rPr>
      </w:pPr>
      <w:r>
        <w:rPr>
          <w:noProof/>
          <w:lang w:val="en-US"/>
        </w:rPr>
        <w:lastRenderedPageBreak/>
        <w:drawing>
          <wp:inline distT="0" distB="0" distL="0" distR="0" wp14:anchorId="163D879D" wp14:editId="177F2A2F">
            <wp:extent cx="3195955" cy="1106170"/>
            <wp:effectExtent l="0" t="0" r="4445" b="0"/>
            <wp:docPr id="278067745" name="Picture 278067745" descr="A line graph with numbers an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8067745" name="Picture 5" descr="A line graph with numbers and lin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1106170"/>
                    </a:xfrm>
                    <a:prstGeom prst="rect">
                      <a:avLst/>
                    </a:prstGeom>
                  </pic:spPr>
                </pic:pic>
              </a:graphicData>
            </a:graphic>
          </wp:inline>
        </w:drawing>
      </w:r>
      <w:r w:rsidR="00142A2E" w:rsidRPr="00AA621D">
        <w:rPr>
          <w:sz w:val="16"/>
          <w:szCs w:val="16"/>
          <w:lang w:val="en-US"/>
        </w:rPr>
        <w:t>Fig</w:t>
      </w:r>
      <w:r w:rsidR="001A51C0" w:rsidRPr="00AA621D">
        <w:rPr>
          <w:sz w:val="16"/>
          <w:szCs w:val="16"/>
          <w:lang w:val="en-US"/>
        </w:rPr>
        <w:t>.</w:t>
      </w:r>
      <w:r w:rsidR="009048F5" w:rsidRPr="00AA621D">
        <w:rPr>
          <w:sz w:val="16"/>
          <w:szCs w:val="16"/>
          <w:lang w:val="en-US"/>
        </w:rPr>
        <w:t xml:space="preserve"> </w:t>
      </w:r>
      <w:r w:rsidR="000D16CE">
        <w:rPr>
          <w:sz w:val="16"/>
          <w:szCs w:val="16"/>
          <w:lang w:val="en-US"/>
        </w:rPr>
        <w:t>5</w:t>
      </w:r>
      <w:r w:rsidR="00F05414" w:rsidRPr="00F05414">
        <w:rPr>
          <w:sz w:val="16"/>
          <w:szCs w:val="16"/>
          <w:lang w:val="en-US"/>
        </w:rPr>
        <w:t xml:space="preserve"> </w:t>
      </w:r>
      <w:r w:rsidR="00F05414" w:rsidRPr="00AA621D">
        <w:rPr>
          <w:sz w:val="16"/>
          <w:szCs w:val="16"/>
          <w:lang w:val="en-US"/>
        </w:rPr>
        <w:t xml:space="preserve">Consequent </w:t>
      </w:r>
      <w:r w:rsidR="00F05414">
        <w:rPr>
          <w:sz w:val="16"/>
          <w:szCs w:val="16"/>
          <w:lang w:val="en-US"/>
        </w:rPr>
        <w:t>m</w:t>
      </w:r>
      <w:r w:rsidR="00F05414" w:rsidRPr="00AA621D">
        <w:rPr>
          <w:sz w:val="16"/>
          <w:szCs w:val="16"/>
          <w:lang w:val="en-US"/>
        </w:rPr>
        <w:t xml:space="preserve">embership </w:t>
      </w:r>
      <w:r w:rsidR="00F05414">
        <w:rPr>
          <w:sz w:val="16"/>
          <w:szCs w:val="16"/>
          <w:lang w:val="en-US"/>
        </w:rPr>
        <w:t>f</w:t>
      </w:r>
      <w:r w:rsidR="00F05414" w:rsidRPr="00AA621D">
        <w:rPr>
          <w:sz w:val="16"/>
          <w:szCs w:val="16"/>
          <w:lang w:val="en-US"/>
        </w:rPr>
        <w:t xml:space="preserve">unctions </w:t>
      </w:r>
      <w:r w:rsidR="00F05414">
        <w:rPr>
          <w:sz w:val="16"/>
          <w:szCs w:val="16"/>
          <w:lang w:val="en-US"/>
        </w:rPr>
        <w:t>s</w:t>
      </w:r>
      <w:r w:rsidR="00F05414" w:rsidRPr="00AA621D">
        <w:rPr>
          <w:sz w:val="16"/>
          <w:szCs w:val="16"/>
          <w:lang w:val="en-US"/>
        </w:rPr>
        <w:t xml:space="preserve">caled by </w:t>
      </w:r>
      <w:r w:rsidR="00F05414">
        <w:rPr>
          <w:sz w:val="16"/>
          <w:szCs w:val="16"/>
          <w:lang w:val="en-US"/>
        </w:rPr>
        <w:t>r</w:t>
      </w:r>
      <w:r w:rsidR="00F05414" w:rsidRPr="00AA621D">
        <w:rPr>
          <w:sz w:val="16"/>
          <w:szCs w:val="16"/>
          <w:lang w:val="en-US"/>
        </w:rPr>
        <w:t xml:space="preserve">ule </w:t>
      </w:r>
      <w:r w:rsidR="00F05414">
        <w:rPr>
          <w:sz w:val="16"/>
          <w:szCs w:val="16"/>
          <w:lang w:val="en-US"/>
        </w:rPr>
        <w:t>t</w:t>
      </w:r>
      <w:r w:rsidR="00F05414" w:rsidRPr="00AA621D">
        <w:rPr>
          <w:sz w:val="16"/>
          <w:szCs w:val="16"/>
          <w:lang w:val="en-US"/>
        </w:rPr>
        <w:t xml:space="preserve">able </w:t>
      </w:r>
      <w:r w:rsidR="00F05414">
        <w:rPr>
          <w:sz w:val="16"/>
          <w:szCs w:val="16"/>
          <w:lang w:val="en-US"/>
        </w:rPr>
        <w:t>w</w:t>
      </w:r>
      <w:r w:rsidR="00F05414" w:rsidRPr="00AA621D">
        <w:rPr>
          <w:sz w:val="16"/>
          <w:szCs w:val="16"/>
          <w:lang w:val="en-US"/>
        </w:rPr>
        <w:t>eights</w:t>
      </w:r>
      <w:r w:rsidR="00F05414">
        <w:rPr>
          <w:sz w:val="16"/>
          <w:szCs w:val="16"/>
          <w:lang w:val="en-US"/>
        </w:rPr>
        <w:t xml:space="preserve">. </w:t>
      </w:r>
    </w:p>
    <w:p w14:paraId="403E6D4E" w14:textId="79F55151" w:rsidR="000D16CE" w:rsidRDefault="000D16CE" w:rsidP="000D16CE">
      <w:pPr>
        <w:pStyle w:val="BodyText"/>
        <w:rPr>
          <w:lang w:val="en-US"/>
        </w:rPr>
      </w:pPr>
      <w:r>
        <w:rPr>
          <w:lang w:val="en-US"/>
        </w:rPr>
        <w:t>Consequent membership functions, shown in F</w:t>
      </w:r>
      <w:r w:rsidR="001219DF">
        <w:rPr>
          <w:lang w:val="en-US"/>
        </w:rPr>
        <w:t>ig.</w:t>
      </w:r>
      <w:r>
        <w:rPr>
          <w:lang w:val="en-US"/>
        </w:rPr>
        <w:t xml:space="preserve"> 5, are scaled by the weights in the rule table. In our scaling example the following scaling factors were used,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P</m:t>
                </m:r>
              </m:sub>
            </m:sSub>
            <m:r>
              <w:rPr>
                <w:rFonts w:ascii="Cambria Math" w:hAnsi="Cambria Math"/>
                <w:lang w:val="en-US"/>
              </w:rPr>
              <m:t>=0,</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oMath>
      <w:r>
        <w:rPr>
          <w:lang w:val="en-US"/>
        </w:rPr>
        <w:t xml:space="preserve"> The result of this scaling is shown in Figure 6. Defuzzification is applied to the sum of the scaled membership functions at each point.</w:t>
      </w:r>
    </w:p>
    <w:p w14:paraId="6351A893" w14:textId="77777777" w:rsidR="000D16CE" w:rsidRPr="00B0256D" w:rsidRDefault="000D16CE" w:rsidP="000D16CE">
      <w:pPr>
        <w:pStyle w:val="BodyText"/>
      </w:pPr>
      <w:r>
        <w:rPr>
          <w:lang w:val="en-US"/>
        </w:rPr>
        <w:t xml:space="preserve">Many defuzzification methods exist and have application-specific trade-offs. </w:t>
      </w:r>
      <w:r>
        <w:t xml:space="preserve">The center of mass of the weighted membership functions, in general, is </w:t>
      </w:r>
      <w:r w:rsidRPr="00B0256D">
        <w:t xml:space="preserve">given by </w:t>
      </w:r>
    </w:p>
    <w:p w14:paraId="65AD3BAA" w14:textId="03DB0FE2" w:rsidR="003B5B45" w:rsidRPr="00B0256D" w:rsidRDefault="003B5B45" w:rsidP="000D16CE">
      <w:pPr>
        <w:pStyle w:val="BodyText"/>
        <w:ind w:firstLine="0pt"/>
      </w:pPr>
      <m:oMathPara>
        <m:oMath>
          <m:r>
            <w:rPr>
              <w:rFonts w:ascii="Cambria Math" w:hAnsi="Cambria Math"/>
            </w:rPr>
            <m:t>d=</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(x)dx</m:t>
                      </m:r>
                    </m:e>
                  </m:nary>
                </m:e>
              </m:nary>
            </m:num>
            <m:den>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(x)dx</m:t>
                      </m:r>
                    </m:e>
                  </m:nary>
                </m:e>
              </m:nary>
            </m:den>
          </m:f>
        </m:oMath>
      </m:oMathPara>
    </w:p>
    <w:p w14:paraId="5E298B8A" w14:textId="734118EB" w:rsidR="00860D90" w:rsidRPr="00B0256D" w:rsidRDefault="003B5B45" w:rsidP="000F2877">
      <w:pPr>
        <w:pStyle w:val="NormalWeb"/>
        <w:jc w:val="both"/>
        <w:rPr>
          <w:sz w:val="20"/>
          <w:szCs w:val="20"/>
        </w:rPr>
      </w:pPr>
      <w:r w:rsidRPr="00B0256D">
        <w:rPr>
          <w:rFonts w:ascii="TimesNewRomanPSMT" w:hAnsi="TimesNewRomanPSMT"/>
          <w:sz w:val="20"/>
          <w:szCs w:val="20"/>
        </w:rPr>
        <w:t xml:space="preserve">where the summation is over all of the consequent membership functions,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x</m:t>
                </m:r>
              </m:e>
            </m:d>
          </m:e>
        </m:d>
      </m:oMath>
      <w:r w:rsidR="006F0C82">
        <w:rPr>
          <w:rFonts w:ascii="TimesNewRomanPSMT" w:hAnsi="TimesNewRomanPSMT"/>
          <w:sz w:val="20"/>
          <w:szCs w:val="20"/>
        </w:rPr>
        <w:t xml:space="preserve">, </w:t>
      </w:r>
      <w:r w:rsidRPr="00B0256D">
        <w:rPr>
          <w:rFonts w:ascii="TimesNewRomanPSMT" w:hAnsi="TimesNewRomanPSMT"/>
          <w:sz w:val="20"/>
          <w:szCs w:val="20"/>
        </w:rPr>
        <w:t xml:space="preserve">and their corresponding weights,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e>
        </m:d>
      </m:oMath>
      <w:r w:rsidR="00860D90" w:rsidRPr="00B0256D">
        <w:rPr>
          <w:rFonts w:ascii="TimesNewRomanPSMT" w:hAnsi="TimesNewRomanPSMT"/>
          <w:sz w:val="20"/>
          <w:szCs w:val="20"/>
        </w:rPr>
        <w:t xml:space="preserve">. If the area of the </w:t>
      </w:r>
      <m:oMath>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th</m:t>
            </m:r>
          </m:sup>
        </m:sSup>
      </m:oMath>
      <w:r w:rsidR="00860D90" w:rsidRPr="00B0256D">
        <w:rPr>
          <w:rFonts w:ascii="TimesNewRomanPSMT" w:hAnsi="TimesNewRomanPSMT"/>
          <w:sz w:val="20"/>
          <w:szCs w:val="20"/>
        </w:rPr>
        <w:t xml:space="preserve"> membership function is</w:t>
      </w:r>
    </w:p>
    <w:p w14:paraId="18DB035B" w14:textId="6841AB24" w:rsidR="00860D90" w:rsidRPr="00B0256D" w:rsidRDefault="00556899" w:rsidP="003B5B45">
      <w:pPr>
        <w:pStyle w:val="NormalWeb"/>
        <w:rPr>
          <w:sz w:val="20"/>
          <w:szCs w:val="20"/>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m:t>
              </m:r>
            </m:sub>
            <m:sup>
              <m:r>
                <w:rPr>
                  <w:rFonts w:ascii="Cambria Math" w:hAnsi="Cambria Math"/>
                  <w:sz w:val="20"/>
                  <w:szCs w:val="20"/>
                </w:rPr>
                <m:t>∞</m:t>
              </m:r>
            </m:sup>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n</m:t>
                  </m:r>
                </m:sub>
              </m:sSub>
              <m:r>
                <w:rPr>
                  <w:rFonts w:ascii="Cambria Math" w:hAnsi="Cambria Math"/>
                  <w:sz w:val="20"/>
                  <w:szCs w:val="20"/>
                </w:rPr>
                <m:t>(x)dx</m:t>
              </m:r>
            </m:e>
          </m:nary>
        </m:oMath>
      </m:oMathPara>
    </w:p>
    <w:p w14:paraId="21028474" w14:textId="6773C171" w:rsidR="00684930" w:rsidRPr="00B0256D" w:rsidRDefault="00860D90" w:rsidP="000F2877">
      <w:pPr>
        <w:pStyle w:val="NormalWeb"/>
        <w:jc w:val="both"/>
        <w:rPr>
          <w:rFonts w:ascii="TimesNewRomanPSMT" w:hAnsi="TimesNewRomanPSMT"/>
          <w:sz w:val="20"/>
          <w:szCs w:val="20"/>
        </w:rPr>
      </w:pPr>
      <w:r w:rsidRPr="00B0256D">
        <w:rPr>
          <w:rFonts w:ascii="TimesNewRomanPSMT" w:hAnsi="TimesNewRomanPSMT"/>
          <w:sz w:val="20"/>
          <w:szCs w:val="20"/>
        </w:rPr>
        <w:t>and center of mass</w:t>
      </w:r>
    </w:p>
    <w:p w14:paraId="683005CF" w14:textId="4A8C0A3A" w:rsidR="00860D90" w:rsidRPr="00B0256D" w:rsidRDefault="006C5F83" w:rsidP="003B5B45">
      <w:pPr>
        <w:pStyle w:val="NormalWeb"/>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n</m:t>
              </m:r>
            </m:sub>
          </m:sSub>
          <m:r>
            <w:rPr>
              <w:rFonts w:ascii="Cambria Math" w:hAnsi="Cambria Math"/>
              <w:sz w:val="20"/>
              <w:szCs w:val="20"/>
            </w:rPr>
            <m:t>=</m:t>
          </m:r>
          <m:f>
            <m:fPr>
              <m:ctrlPr>
                <w:rPr>
                  <w:rFonts w:ascii="Cambria Math" w:hAnsi="Cambria Math"/>
                  <w:i/>
                  <w:sz w:val="20"/>
                  <w:szCs w:val="20"/>
                </w:rPr>
              </m:ctrlPr>
            </m:fPr>
            <m:num>
              <m:nary>
                <m:naryPr>
                  <m:limLoc m:val="subSup"/>
                  <m:ctrlPr>
                    <w:rPr>
                      <w:rFonts w:ascii="Cambria Math" w:hAnsi="Cambria Math"/>
                      <w:i/>
                      <w:sz w:val="20"/>
                      <w:szCs w:val="20"/>
                    </w:rPr>
                  </m:ctrlPr>
                </m:naryPr>
                <m:sub>
                  <m:r>
                    <w:rPr>
                      <w:rFonts w:ascii="Cambria Math" w:hAnsi="Cambria Math"/>
                      <w:sz w:val="20"/>
                      <w:szCs w:val="20"/>
                    </w:rPr>
                    <m:t>-∞</m:t>
                  </m:r>
                </m:sub>
                <m:sup>
                  <m:r>
                    <w:rPr>
                      <w:rFonts w:ascii="Cambria Math" w:hAnsi="Cambria Math"/>
                      <w:sz w:val="20"/>
                      <w:szCs w:val="20"/>
                    </w:rPr>
                    <m:t>∞</m:t>
                  </m:r>
                </m:sup>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n</m:t>
                      </m:r>
                    </m:sub>
                  </m:sSub>
                  <m:r>
                    <w:rPr>
                      <w:rFonts w:ascii="Cambria Math" w:hAnsi="Cambria Math"/>
                      <w:sz w:val="20"/>
                      <w:szCs w:val="20"/>
                    </w:rPr>
                    <m:t>(x)dx</m:t>
                  </m:r>
                </m:e>
              </m:nary>
            </m:num>
            <m:den>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den>
          </m:f>
          <m:r>
            <w:rPr>
              <w:rFonts w:ascii="Cambria Math" w:hAnsi="Cambria Math"/>
              <w:sz w:val="20"/>
              <w:szCs w:val="20"/>
            </w:rPr>
            <m:t>.</m:t>
          </m:r>
        </m:oMath>
      </m:oMathPara>
    </w:p>
    <w:p w14:paraId="26D74B0E" w14:textId="272649A8" w:rsidR="00860D90" w:rsidRPr="00B0256D" w:rsidRDefault="00860D90" w:rsidP="000F2877">
      <w:pPr>
        <w:pStyle w:val="NormalWeb"/>
        <w:jc w:val="both"/>
        <w:rPr>
          <w:rFonts w:ascii="TimesNewRomanPSMT" w:hAnsi="TimesNewRomanPSMT"/>
          <w:sz w:val="20"/>
          <w:szCs w:val="20"/>
        </w:rPr>
      </w:pPr>
      <w:r w:rsidRPr="00B0256D">
        <w:rPr>
          <w:rFonts w:ascii="TimesNewRomanPSMT" w:hAnsi="TimesNewRomanPSMT"/>
          <w:sz w:val="20"/>
          <w:szCs w:val="20"/>
        </w:rPr>
        <w:t>Then the defuzzification can be written as</w:t>
      </w:r>
    </w:p>
    <w:p w14:paraId="0A7E466E" w14:textId="0AE90E95" w:rsidR="00860D90" w:rsidRPr="00B0256D" w:rsidRDefault="00860D90" w:rsidP="00783AC7">
      <w:pPr>
        <w:pStyle w:val="NormalWeb"/>
        <w:rPr>
          <w:rFonts w:ascii="TimesNewRomanPSMT" w:hAnsi="TimesNewRomanPSMT"/>
          <w:sz w:val="20"/>
          <w:szCs w:val="20"/>
        </w:rPr>
      </w:pPr>
      <m:oMathPara>
        <m:oMath>
          <m:r>
            <w:rPr>
              <w:rFonts w:ascii="Cambria Math" w:hAnsi="Cambria Math"/>
              <w:sz w:val="20"/>
              <w:szCs w:val="20"/>
            </w:rPr>
            <m:t>d=</m:t>
          </m:r>
          <m:f>
            <m:fPr>
              <m:ctrlPr>
                <w:rPr>
                  <w:rFonts w:ascii="Cambria Math" w:hAnsi="Cambria Math"/>
                  <w:i/>
                  <w:sz w:val="20"/>
                  <w:szCs w:val="20"/>
                </w:rPr>
              </m:ctrlPr>
            </m:fPr>
            <m:num>
              <m:nary>
                <m:naryPr>
                  <m:chr m:val="∑"/>
                  <m:limLoc m:val="undOvr"/>
                  <m:supHide m:val="1"/>
                  <m:ctrlPr>
                    <w:rPr>
                      <w:rFonts w:ascii="Cambria Math" w:hAnsi="Cambria Math"/>
                      <w:i/>
                      <w:sz w:val="20"/>
                      <w:szCs w:val="20"/>
                    </w:rPr>
                  </m:ctrlPr>
                </m:naryPr>
                <m:sub>
                  <m:r>
                    <w:rPr>
                      <w:rFonts w:ascii="Cambria Math" w:hAnsi="Cambria Math"/>
                      <w:sz w:val="20"/>
                      <w:szCs w:val="20"/>
                    </w:rPr>
                    <m:t>n</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e>
              </m:nary>
            </m:num>
            <m:den>
              <m:nary>
                <m:naryPr>
                  <m:chr m:val="∑"/>
                  <m:limLoc m:val="undOvr"/>
                  <m:supHide m:val="1"/>
                  <m:ctrlPr>
                    <w:rPr>
                      <w:rFonts w:ascii="Cambria Math" w:hAnsi="Cambria Math"/>
                      <w:i/>
                      <w:sz w:val="20"/>
                      <w:szCs w:val="20"/>
                    </w:rPr>
                  </m:ctrlPr>
                </m:naryPr>
                <m:sub>
                  <m:r>
                    <w:rPr>
                      <w:rFonts w:ascii="Cambria Math" w:hAnsi="Cambria Math"/>
                      <w:sz w:val="20"/>
                      <w:szCs w:val="20"/>
                    </w:rPr>
                    <m:t>n</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e>
              </m:nary>
            </m:den>
          </m:f>
        </m:oMath>
      </m:oMathPara>
    </w:p>
    <w:p w14:paraId="7701DA61" w14:textId="34D4BF60" w:rsidR="00860D90" w:rsidRDefault="00C2252E" w:rsidP="00417670">
      <w:pPr>
        <w:pStyle w:val="BodyText"/>
        <w:ind w:firstLine="0pt"/>
        <w:jc w:val="center"/>
        <w:rPr>
          <w:lang w:val="en-US"/>
        </w:rPr>
      </w:pPr>
      <w:r>
        <w:rPr>
          <w:noProof/>
        </w:rPr>
        <w:drawing>
          <wp:inline distT="0" distB="0" distL="0" distR="0" wp14:anchorId="33BCBBD9" wp14:editId="0C0784D2">
            <wp:extent cx="3195955" cy="1143000"/>
            <wp:effectExtent l="0" t="0" r="4445" b="0"/>
            <wp:docPr id="1967278375" name="Picture 1967278375" descr="A hand pointing at a triang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7278375" name="Picture 6" descr="A hand pointing at a triang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5955" cy="1143000"/>
                    </a:xfrm>
                    <a:prstGeom prst="rect">
                      <a:avLst/>
                    </a:prstGeom>
                  </pic:spPr>
                </pic:pic>
              </a:graphicData>
            </a:graphic>
          </wp:inline>
        </w:drawing>
      </w:r>
      <w:r w:rsidR="00860D90" w:rsidRPr="00AA621D">
        <w:rPr>
          <w:sz w:val="16"/>
          <w:szCs w:val="16"/>
          <w:lang w:val="en-US"/>
        </w:rPr>
        <w:t>Fig</w:t>
      </w:r>
      <w:r w:rsidR="00AA621D">
        <w:rPr>
          <w:sz w:val="16"/>
          <w:szCs w:val="16"/>
          <w:lang w:val="en-US"/>
        </w:rPr>
        <w:t>.</w:t>
      </w:r>
      <w:r w:rsidR="009048F5" w:rsidRPr="00AA621D">
        <w:rPr>
          <w:sz w:val="16"/>
          <w:szCs w:val="16"/>
          <w:lang w:val="en-US"/>
        </w:rPr>
        <w:t xml:space="preserve"> </w:t>
      </w:r>
      <w:r w:rsidR="000D16CE">
        <w:rPr>
          <w:sz w:val="16"/>
          <w:szCs w:val="16"/>
          <w:lang w:val="en-US"/>
        </w:rPr>
        <w:t>6</w:t>
      </w:r>
      <w:r w:rsidR="00AA621D">
        <w:rPr>
          <w:sz w:val="16"/>
          <w:szCs w:val="16"/>
          <w:lang w:val="en-US"/>
        </w:rPr>
        <w:t>.</w:t>
      </w:r>
      <w:r w:rsidR="00CA10DA" w:rsidRPr="00AA621D">
        <w:rPr>
          <w:sz w:val="16"/>
          <w:szCs w:val="16"/>
          <w:lang w:val="en-US"/>
        </w:rPr>
        <w:t xml:space="preserve"> The center of mass of the sum of the weighted membership functions</w:t>
      </w:r>
    </w:p>
    <w:p w14:paraId="3E0AF216" w14:textId="1C2B10B8" w:rsidR="00B100AC" w:rsidRDefault="000D16CE" w:rsidP="00B100AC">
      <w:pPr>
        <w:pStyle w:val="BodyText"/>
        <w:ind w:firstLine="0pt"/>
        <w:rPr>
          <w:lang w:val="en-US"/>
        </w:rPr>
      </w:pPr>
      <w:r>
        <w:rPr>
          <w:lang w:val="en-US"/>
        </w:rPr>
        <w:t>Applying</w:t>
      </w:r>
      <w:r w:rsidRPr="00B0256D">
        <w:rPr>
          <w:lang w:val="en-US"/>
        </w:rPr>
        <w:t xml:space="preserve"> this defuzzification method to our</w:t>
      </w:r>
      <w:r>
        <w:rPr>
          <w:lang w:val="en-US"/>
        </w:rPr>
        <w:t xml:space="preserve"> example returns the final crisp output </w:t>
      </w:r>
      <m:oMath>
        <m:r>
          <w:rPr>
            <w:rFonts w:ascii="Cambria Math" w:hAnsi="Cambria Math"/>
            <w:lang w:val="en-US"/>
          </w:rPr>
          <m:t>d =</m:t>
        </m:r>
      </m:oMath>
      <w:r>
        <w:rPr>
          <w:lang w:val="en-US"/>
        </w:rPr>
        <w:t xml:space="preserve"> 7.3. </w:t>
      </w:r>
    </w:p>
    <w:p w14:paraId="19E10B52" w14:textId="7DFAD570" w:rsidR="00683B55" w:rsidRDefault="00B100AC" w:rsidP="00783AC7">
      <w:pPr>
        <w:pStyle w:val="BodyText"/>
        <w:ind w:firstLine="0pt"/>
        <w:rPr>
          <w:lang w:val="en-US"/>
        </w:rPr>
      </w:pPr>
      <w:r>
        <w:rPr>
          <w:lang w:val="en-US"/>
        </w:rPr>
        <w:t xml:space="preserve">As FIS are able to control the latent space to reduce the required information transmitted to perform calculation, model nonlinear systems, provide an explanation facility for system outputs, </w:t>
      </w:r>
      <w:r>
        <w:rPr>
          <w:lang w:val="en-US"/>
        </w:rPr>
        <w:t xml:space="preserve">implement a time complexity of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lang w:val="en-US"/>
        </w:rPr>
        <w:t xml:space="preserve">, they are well suited </w:t>
      </w:r>
      <w:proofErr w:type="gramStart"/>
      <w:r>
        <w:rPr>
          <w:lang w:val="en-US"/>
        </w:rPr>
        <w:t>for  to</w:t>
      </w:r>
      <w:proofErr w:type="gramEnd"/>
      <w:r>
        <w:rPr>
          <w:lang w:val="en-US"/>
        </w:rPr>
        <w:t xml:space="preserve"> assess aggregate interference. This is considered in detail in the Mamdani FIS Design section.</w:t>
      </w:r>
    </w:p>
    <w:p w14:paraId="02EF0D99" w14:textId="77777777" w:rsidR="00683B55" w:rsidRPr="006B6B66" w:rsidRDefault="00683B55" w:rsidP="00683B55">
      <w:pPr>
        <w:pStyle w:val="Heading2"/>
      </w:pPr>
      <w:r>
        <w:t>Spectral Brokering</w:t>
      </w:r>
    </w:p>
    <w:p w14:paraId="27E9654C" w14:textId="0C0A6073" w:rsidR="00683B55" w:rsidRDefault="007D19D7" w:rsidP="00683B55">
      <w:pPr>
        <w:pStyle w:val="BodyText"/>
        <w:ind w:firstLine="0pt"/>
      </w:pPr>
      <w:r>
        <w:tab/>
      </w:r>
      <w:r>
        <w:rPr>
          <w:lang w:val="en-US"/>
        </w:rPr>
        <w:t xml:space="preserve">Similar in principle </w:t>
      </w:r>
      <w:r w:rsidR="00683B55">
        <w:rPr>
          <w:lang w:val="en-US"/>
        </w:rPr>
        <w:t>to the</w:t>
      </w:r>
      <w:r w:rsidR="009D19C9">
        <w:rPr>
          <w:lang w:val="en-US"/>
        </w:rPr>
        <w:t xml:space="preserve"> automated </w:t>
      </w:r>
      <w:r w:rsidR="00600B2F">
        <w:rPr>
          <w:lang w:val="en-US"/>
        </w:rPr>
        <w:t>frequency coordination</w:t>
      </w:r>
      <w:r w:rsidR="00683B55">
        <w:rPr>
          <w:lang w:val="en-US"/>
        </w:rPr>
        <w:t xml:space="preserve"> </w:t>
      </w:r>
      <w:r w:rsidR="00600B2F">
        <w:rPr>
          <w:lang w:val="en-US"/>
        </w:rPr>
        <w:t>(</w:t>
      </w:r>
      <w:r w:rsidR="00683B55">
        <w:rPr>
          <w:lang w:val="en-US"/>
        </w:rPr>
        <w:t>AFC</w:t>
      </w:r>
      <w:r w:rsidR="00600B2F">
        <w:rPr>
          <w:lang w:val="en-US"/>
        </w:rPr>
        <w:t>) system</w:t>
      </w:r>
      <w:r w:rsidR="00820B58">
        <w:rPr>
          <w:lang w:val="en-US"/>
        </w:rPr>
        <w:t xml:space="preserve"> at 6</w:t>
      </w:r>
      <w:r w:rsidR="007D0769">
        <w:rPr>
          <w:lang w:val="en-US"/>
        </w:rPr>
        <w:t> </w:t>
      </w:r>
      <w:r w:rsidR="00820B58">
        <w:rPr>
          <w:lang w:val="en-US"/>
        </w:rPr>
        <w:t>GHz</w:t>
      </w:r>
      <w:r w:rsidR="00683B55">
        <w:rPr>
          <w:lang w:val="en-US"/>
        </w:rPr>
        <w:t xml:space="preserve"> and SAS</w:t>
      </w:r>
      <w:r w:rsidR="00E4727E">
        <w:rPr>
          <w:lang w:val="en-US"/>
        </w:rPr>
        <w:t xml:space="preserve"> in the 3.</w:t>
      </w:r>
      <w:r w:rsidR="007D0769">
        <w:rPr>
          <w:lang w:val="en-US"/>
        </w:rPr>
        <w:t>5 </w:t>
      </w:r>
      <w:r w:rsidR="00E4727E">
        <w:rPr>
          <w:lang w:val="en-US"/>
        </w:rPr>
        <w:t>GHz band</w:t>
      </w:r>
      <w:r w:rsidR="00683B55">
        <w:rPr>
          <w:lang w:val="en-US"/>
        </w:rPr>
        <w:t xml:space="preserve">, </w:t>
      </w:r>
      <w:proofErr w:type="spellStart"/>
      <w:r w:rsidR="00683B55">
        <w:rPr>
          <w:lang w:val="en-US"/>
        </w:rPr>
        <w:t>t</w:t>
      </w:r>
      <w:r w:rsidR="00683B55">
        <w:t>he</w:t>
      </w:r>
      <w:proofErr w:type="spellEnd"/>
      <w:r w:rsidR="00683B55">
        <w:t xml:space="preserve"> cooperative brokering system coordinates spectrum use between active and passive users by considering spectral, spatial, and temporal resource use in its network and implementing constraints on potentially interfering devices.</w:t>
      </w:r>
      <w:r w:rsidR="00E845A1">
        <w:rPr>
          <w:lang w:val="en-US"/>
        </w:rPr>
        <w:t xml:space="preserve"> </w:t>
      </w:r>
      <w:r w:rsidR="00683B55">
        <w:t>The broker</w:t>
      </w:r>
      <w:r w:rsidR="00E845A1">
        <w:rPr>
          <w:lang w:val="en-US"/>
        </w:rPr>
        <w:t>ing system</w:t>
      </w:r>
      <w:r w:rsidR="00683B55">
        <w:t xml:space="preserve"> functions by accepting operating requests from multiple radiometers and 5G systems, then undertakes a multi-stage culling process to determine interference potential between any pair of requests. If a device is identified as a potential interferer, a spatial-spectral mask is calculated considering the prioritization of passive devices and</w:t>
      </w:r>
      <w:r w:rsidR="00683B55">
        <w:rPr>
          <w:lang w:val="en-US"/>
        </w:rPr>
        <w:t xml:space="preserve"> </w:t>
      </w:r>
      <w:r w:rsidR="00B716E1">
        <w:rPr>
          <w:lang w:val="en-US"/>
        </w:rPr>
        <w:t>is</w:t>
      </w:r>
      <w:r w:rsidR="00683B55">
        <w:t xml:space="preserve"> communicated to all users. The 5G transmitter’s controller then has the opportunity to optimize beam pattern and reconfigurable power-amplifier (PA) matching networks to maximize resource use within the constraints provided by the broker.</w:t>
      </w:r>
    </w:p>
    <w:p w14:paraId="22BCD64A" w14:textId="5371C86D" w:rsidR="00C924ED" w:rsidRDefault="00683B55" w:rsidP="00783AC7">
      <w:pPr>
        <w:pStyle w:val="BodyText"/>
        <w:ind w:firstLine="0pt"/>
      </w:pPr>
      <w:r>
        <w:tab/>
        <w:t xml:space="preserve">The operating requests shared by users contain information regarding time of use, frequency and bandwidth, transmission power and receiver tolerance, and geographical location and directionality. With this information the broker begins assessing the most recently submitted request against existing allowances of other devices, covering all combinations of </w:t>
      </w:r>
      <w:r w:rsidR="006E10CE">
        <w:rPr>
          <w:lang w:val="en-US"/>
        </w:rPr>
        <w:t xml:space="preserve">device </w:t>
      </w:r>
      <w:r>
        <w:t xml:space="preserve">pairs. In each assessment, five stages of culling take place in which the broker evaluates overlap between parameters. </w:t>
      </w:r>
    </w:p>
    <w:p w14:paraId="462B418A" w14:textId="77777777" w:rsidR="00C924ED" w:rsidRDefault="00C924ED" w:rsidP="00783AC7">
      <w:pPr>
        <w:pStyle w:val="BodyText"/>
        <w:ind w:firstLine="0pt"/>
      </w:pPr>
      <w:r>
        <w:tab/>
      </w:r>
      <w:r w:rsidR="00683B55">
        <w:t>The first three stages look for time overlap of the requests, whether the devices are within line of sight of each other, and whether the main beam of the transmitter’s antenna pattern intersects the location of the other device. In stage four, free space loss calculations determine whether power of a transmission will exceed the interference tolerance of the receiving device.</w:t>
      </w:r>
      <w:r w:rsidR="00683B55">
        <w:rPr>
          <w:lang w:val="en-US"/>
        </w:rPr>
        <w:t xml:space="preserve"> </w:t>
      </w:r>
      <w:r w:rsidR="00683B55">
        <w:t xml:space="preserve">The final stage performs frequency interference calculations by first looking for direct overlap between requested bands, then for out-of-band (OOB) interference potential. </w:t>
      </w:r>
    </w:p>
    <w:p w14:paraId="6B60B251" w14:textId="3E266350" w:rsidR="009146C8" w:rsidRDefault="00C924ED" w:rsidP="00783AC7">
      <w:pPr>
        <w:pStyle w:val="BodyText"/>
        <w:ind w:firstLine="0pt"/>
      </w:pPr>
      <w:r>
        <w:tab/>
      </w:r>
      <w:r w:rsidR="00FD2486">
        <w:t>Each stage</w:t>
      </w:r>
      <w:r w:rsidR="00FD2486">
        <w:rPr>
          <w:lang w:val="en-US"/>
        </w:rPr>
        <w:t xml:space="preserve"> of analysis can short-circuit subsequent stages</w:t>
      </w:r>
      <w:r w:rsidR="00FD2486">
        <w:t>, meaning that</w:t>
      </w:r>
      <w:r w:rsidR="00FD2486">
        <w:rPr>
          <w:lang w:val="en-US"/>
        </w:rPr>
        <w:t>, if</w:t>
      </w:r>
      <w:r w:rsidR="00FD2486">
        <w:t xml:space="preserve"> at any point in the culling process no overlap is determined</w:t>
      </w:r>
      <w:r w:rsidR="00FD2486">
        <w:rPr>
          <w:lang w:val="en-US"/>
        </w:rPr>
        <w:t>,</w:t>
      </w:r>
      <w:r w:rsidR="00FD2486">
        <w:t xml:space="preserve"> then </w:t>
      </w:r>
      <w:r w:rsidR="00FD2486">
        <w:rPr>
          <w:lang w:val="en-US"/>
        </w:rPr>
        <w:t xml:space="preserve">each device in </w:t>
      </w:r>
      <w:r w:rsidR="00FD2486">
        <w:t xml:space="preserve">the pair of devices under evaluation </w:t>
      </w:r>
      <w:r w:rsidR="00FD2486">
        <w:rPr>
          <w:lang w:val="en-US"/>
        </w:rPr>
        <w:t>will be</w:t>
      </w:r>
      <w:r w:rsidR="00FD2486">
        <w:t xml:space="preserve"> </w:t>
      </w:r>
      <w:r w:rsidR="00FD2486">
        <w:rPr>
          <w:lang w:val="en-US"/>
        </w:rPr>
        <w:t>considered to be free of</w:t>
      </w:r>
      <w:r w:rsidR="00FD2486">
        <w:t xml:space="preserve"> potential interference </w:t>
      </w:r>
      <w:r w:rsidR="00FD2486">
        <w:rPr>
          <w:lang w:val="en-US"/>
        </w:rPr>
        <w:t>from</w:t>
      </w:r>
      <w:r w:rsidR="00FD2486">
        <w:t xml:space="preserve"> </w:t>
      </w:r>
      <w:r w:rsidR="00FD2486">
        <w:rPr>
          <w:lang w:val="en-US"/>
        </w:rPr>
        <w:t>the</w:t>
      </w:r>
      <w:r w:rsidR="00FD2486">
        <w:t xml:space="preserve"> other</w:t>
      </w:r>
      <w:r w:rsidR="00FD2486">
        <w:rPr>
          <w:lang w:val="en-US"/>
        </w:rPr>
        <w:t>,</w:t>
      </w:r>
      <w:r w:rsidR="00FD2486">
        <w:t xml:space="preserve"> and the broker will proceed to the next pair</w:t>
      </w:r>
      <w:r w:rsidR="00FD2486">
        <w:rPr>
          <w:lang w:val="en-US"/>
        </w:rPr>
        <w:t xml:space="preserve"> immediately, bypassing the remaining stages</w:t>
      </w:r>
      <w:r w:rsidR="00FD2486">
        <w:t xml:space="preserve">. If </w:t>
      </w:r>
      <w:r w:rsidR="00FD2486">
        <w:rPr>
          <w:lang w:val="en-US"/>
        </w:rPr>
        <w:t>none of the</w:t>
      </w:r>
      <w:r w:rsidR="00FD2486">
        <w:t xml:space="preserve"> five stages of the culling process </w:t>
      </w:r>
      <w:r w:rsidR="00FD2486">
        <w:rPr>
          <w:lang w:val="en-US"/>
        </w:rPr>
        <w:t>rule out the potential for</w:t>
      </w:r>
      <w:r w:rsidR="00FD2486">
        <w:t xml:space="preserve"> interference, the broker will generate a spatial-spectral mask for the interferer that limits transmission power as a function of frequency</w:t>
      </w:r>
      <w:r w:rsidR="00FD2486">
        <w:rPr>
          <w:lang w:val="en-US"/>
        </w:rPr>
        <w:t xml:space="preserve"> and direction</w:t>
      </w:r>
      <w:r w:rsidR="00FD2486">
        <w:t>.</w:t>
      </w:r>
      <w:r w:rsidR="00FD2486">
        <w:rPr>
          <w:lang w:val="en-US"/>
        </w:rPr>
        <w:t xml:space="preserve"> </w:t>
      </w:r>
      <w:r w:rsidR="00683B55" w:rsidRPr="0091351E">
        <w:t>If no interference is expected from any individual device, the broker then, making worst-case assumptions, sums the powers of transmissions at each receiver's location to estimate the total levels of interference that may be seen. If the aggregated signal level exceeds the device's interference tolerance, a spatial-spectral mask is provided to the most recent user to submit a request for spectrum with intent of reducing the aggregate interference to acceptable levels.</w:t>
      </w:r>
    </w:p>
    <w:p w14:paraId="7F618263" w14:textId="33FC1D13" w:rsidR="009146C8" w:rsidRDefault="003A0373" w:rsidP="009146C8">
      <w:pPr>
        <w:pStyle w:val="Heading1"/>
      </w:pPr>
      <w:r>
        <w:lastRenderedPageBreak/>
        <w:t>Network</w:t>
      </w:r>
      <w:r w:rsidR="009146C8">
        <w:t xml:space="preserve"> Model</w:t>
      </w:r>
    </w:p>
    <w:p w14:paraId="5AD40035" w14:textId="77777777" w:rsidR="009146C8" w:rsidRDefault="009146C8" w:rsidP="009146C8">
      <w:pPr>
        <w:pStyle w:val="Heading2"/>
      </w:pPr>
      <w:r>
        <w:t>Network Topology</w:t>
      </w:r>
    </w:p>
    <w:p w14:paraId="1218CEFE" w14:textId="186BB8FA" w:rsidR="009146C8" w:rsidRPr="00282FAC" w:rsidRDefault="006173D5" w:rsidP="009146C8">
      <w:pPr>
        <w:pStyle w:val="BodyText"/>
        <w:ind w:firstLine="0pt"/>
        <w:rPr>
          <w:lang w:val="en-US"/>
        </w:rPr>
      </w:pPr>
      <w:r>
        <w:rPr>
          <w:lang w:val="en-US"/>
        </w:rPr>
        <w:tab/>
      </w:r>
      <w:r w:rsidR="006420B4">
        <w:rPr>
          <w:lang w:val="en-US"/>
        </w:rPr>
        <w:t>To</w:t>
      </w:r>
      <w:r w:rsidR="00F07D2E">
        <w:rPr>
          <w:lang w:val="en-US"/>
        </w:rPr>
        <w:t xml:space="preserve"> simulate</w:t>
      </w:r>
      <w:r w:rsidR="006420B4">
        <w:rPr>
          <w:lang w:val="en-US"/>
        </w:rPr>
        <w:t xml:space="preserve"> </w:t>
      </w:r>
      <w:r>
        <w:rPr>
          <w:lang w:val="en-US"/>
        </w:rPr>
        <w:t>the</w:t>
      </w:r>
      <w:r w:rsidR="006420B4">
        <w:rPr>
          <w:lang w:val="en-US"/>
        </w:rPr>
        <w:t xml:space="preserve"> </w:t>
      </w:r>
      <w:r w:rsidR="00F07D2E">
        <w:rPr>
          <w:lang w:val="en-US"/>
        </w:rPr>
        <w:t xml:space="preserve">environment for </w:t>
      </w:r>
      <w:r w:rsidR="0082432A">
        <w:rPr>
          <w:lang w:val="en-US"/>
        </w:rPr>
        <w:t xml:space="preserve">evaluating interference </w:t>
      </w:r>
      <w:r>
        <w:rPr>
          <w:lang w:val="en-US"/>
        </w:rPr>
        <w:t>we consider a</w:t>
      </w:r>
      <w:r w:rsidR="006420B4">
        <w:rPr>
          <w:lang w:val="en-US"/>
        </w:rPr>
        <w:t xml:space="preserve"> </w:t>
      </w:r>
      <w:r w:rsidR="00F80583">
        <w:rPr>
          <w:lang w:val="en-US"/>
        </w:rPr>
        <w:t>homogenous network</w:t>
      </w:r>
      <w:r>
        <w:rPr>
          <w:lang w:val="en-US"/>
        </w:rPr>
        <w:t xml:space="preserve"> </w:t>
      </w:r>
      <w:r w:rsidR="00F80583">
        <w:rPr>
          <w:lang w:val="en-US"/>
        </w:rPr>
        <w:t xml:space="preserve">comprised of a </w:t>
      </w:r>
      <w:r w:rsidR="00282FAC">
        <w:rPr>
          <w:lang w:val="en-US"/>
        </w:rPr>
        <w:t>single radiometer</w:t>
      </w:r>
      <w:r w:rsidR="004342D8">
        <w:rPr>
          <w:lang w:val="en-US"/>
        </w:rPr>
        <w:t xml:space="preserve"> </w:t>
      </w:r>
      <w:r w:rsidR="002F2B57">
        <w:rPr>
          <w:lang w:val="en-US"/>
        </w:rPr>
        <w:t xml:space="preserve">among a set of </w:t>
      </w:r>
      <w:r w:rsidR="004A7F1B">
        <w:rPr>
          <w:lang w:val="en-US"/>
        </w:rPr>
        <w:t>5G transmitters</w:t>
      </w:r>
      <w:r w:rsidR="004A7B9D">
        <w:rPr>
          <w:lang w:val="en-US"/>
        </w:rPr>
        <w:t>.</w:t>
      </w:r>
      <w:r w:rsidR="00126261">
        <w:rPr>
          <w:lang w:val="en-US"/>
        </w:rPr>
        <w:t xml:space="preserve"> Locations of </w:t>
      </w:r>
      <w:r w:rsidR="00A606B7">
        <w:rPr>
          <w:lang w:val="en-US"/>
        </w:rPr>
        <w:t>the</w:t>
      </w:r>
      <w:r w:rsidR="00126261">
        <w:rPr>
          <w:lang w:val="en-US"/>
        </w:rPr>
        <w:t xml:space="preserve"> </w:t>
      </w:r>
      <w:r w:rsidR="004A7F1B">
        <w:rPr>
          <w:lang w:val="en-US"/>
        </w:rPr>
        <w:t>transmitters</w:t>
      </w:r>
      <w:r w:rsidR="00126261">
        <w:rPr>
          <w:lang w:val="en-US"/>
        </w:rPr>
        <w:t xml:space="preserve"> are spaced approximately the </w:t>
      </w:r>
      <w:r w:rsidR="00B23971">
        <w:rPr>
          <w:lang w:val="en-US"/>
        </w:rPr>
        <w:t>same distances from one another while the radiometer location</w:t>
      </w:r>
      <w:r w:rsidR="00A01B90">
        <w:rPr>
          <w:lang w:val="en-US"/>
        </w:rPr>
        <w:t xml:space="preserve"> varies </w:t>
      </w:r>
      <w:r w:rsidR="00B23971">
        <w:rPr>
          <w:lang w:val="en-US"/>
        </w:rPr>
        <w:t xml:space="preserve">across </w:t>
      </w:r>
      <w:r w:rsidR="000E5DFE">
        <w:rPr>
          <w:lang w:val="en-US"/>
        </w:rPr>
        <w:t>the</w:t>
      </w:r>
      <w:r w:rsidR="00B23971">
        <w:rPr>
          <w:lang w:val="en-US"/>
        </w:rPr>
        <w:t xml:space="preserve"> ~1</w:t>
      </w:r>
      <w:r w:rsidR="00A606B7">
        <w:rPr>
          <w:lang w:val="en-US"/>
        </w:rPr>
        <w:t> </w:t>
      </w:r>
      <w:r w:rsidR="00B23971">
        <w:rPr>
          <w:lang w:val="en-US"/>
        </w:rPr>
        <w:t>km</w:t>
      </w:r>
      <w:r w:rsidR="00B23971">
        <w:rPr>
          <w:vertAlign w:val="superscript"/>
          <w:lang w:val="en-US"/>
        </w:rPr>
        <w:t>2</w:t>
      </w:r>
      <w:r w:rsidR="000E5DFE">
        <w:rPr>
          <w:lang w:val="en-US"/>
        </w:rPr>
        <w:t xml:space="preserve"> region encompassing the devices. </w:t>
      </w:r>
      <w:r w:rsidR="007D19D7" w:rsidRPr="00A83420">
        <w:t>Fig</w:t>
      </w:r>
      <w:r w:rsidR="007D19D7">
        <w:rPr>
          <w:lang w:val="en-US"/>
        </w:rPr>
        <w:t>.</w:t>
      </w:r>
      <w:r w:rsidR="007D19D7" w:rsidRPr="00A83420">
        <w:t xml:space="preserve"> </w:t>
      </w:r>
      <w:r w:rsidR="007D19D7">
        <w:rPr>
          <w:lang w:val="en-US"/>
        </w:rPr>
        <w:t>7 shows an example of</w:t>
      </w:r>
      <w:r w:rsidR="007D19D7" w:rsidRPr="00A83420">
        <w:t xml:space="preserve"> the network </w:t>
      </w:r>
      <w:r w:rsidR="007D19D7">
        <w:rPr>
          <w:lang w:val="en-US"/>
        </w:rPr>
        <w:t xml:space="preserve">containing three </w:t>
      </w:r>
      <w:r w:rsidR="004A7F1B">
        <w:rPr>
          <w:lang w:val="en-US"/>
        </w:rPr>
        <w:t>transmitters</w:t>
      </w:r>
      <w:r w:rsidR="00A606B7" w:rsidDel="00A606B7">
        <w:rPr>
          <w:lang w:val="en-US"/>
        </w:rPr>
        <w:t xml:space="preserve"> </w:t>
      </w:r>
      <w:r w:rsidR="007D19D7" w:rsidRPr="00A83420">
        <w:t>w</w:t>
      </w:r>
      <w:r w:rsidR="007D19D7">
        <w:rPr>
          <w:lang w:val="en-US"/>
        </w:rPr>
        <w:t>ith a single radiometer placed at the center of the coexistence space.</w:t>
      </w:r>
    </w:p>
    <w:p w14:paraId="260EB1DE" w14:textId="77777777" w:rsidR="00351A40" w:rsidRDefault="00351A40" w:rsidP="009146C8">
      <w:pPr>
        <w:pStyle w:val="BodyText"/>
        <w:ind w:firstLine="0pt"/>
      </w:pPr>
    </w:p>
    <w:p w14:paraId="513AA435" w14:textId="5F7D2830" w:rsidR="008A14AB" w:rsidRPr="005B520E" w:rsidRDefault="00D45CC8" w:rsidP="000F2877">
      <w:pPr>
        <w:pStyle w:val="BodyText"/>
        <w:ind w:firstLine="0pt"/>
        <w:jc w:val="center"/>
      </w:pPr>
      <w:r w:rsidRPr="00D45CC8">
        <w:rPr>
          <w:noProof/>
        </w:rPr>
        <w:drawing>
          <wp:inline distT="0" distB="0" distL="0" distR="0" wp14:anchorId="5F7B979F" wp14:editId="26866EE5">
            <wp:extent cx="3195955" cy="1837055"/>
            <wp:effectExtent l="0" t="0" r="4445" b="0"/>
            <wp:docPr id="2110918481" name="Picture 2110918481" descr="A diagram of a satellite connection&#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10918481" name="Picture 1" descr="A diagram of a satellite connection&#10;&#10;Description automatically generated with medium confidence"/>
                    <pic:cNvPicPr/>
                  </pic:nvPicPr>
                  <pic:blipFill>
                    <a:blip r:embed="rId17"/>
                    <a:stretch>
                      <a:fillRect/>
                    </a:stretch>
                  </pic:blipFill>
                  <pic:spPr>
                    <a:xfrm>
                      <a:off x="0" y="0"/>
                      <a:ext cx="3195955" cy="1837055"/>
                    </a:xfrm>
                    <a:prstGeom prst="rect">
                      <a:avLst/>
                    </a:prstGeom>
                  </pic:spPr>
                </pic:pic>
              </a:graphicData>
            </a:graphic>
          </wp:inline>
        </w:drawing>
      </w:r>
    </w:p>
    <w:p w14:paraId="5CC9A2AA" w14:textId="783FD168" w:rsidR="009146C8" w:rsidRPr="00AA621D" w:rsidRDefault="002E304F" w:rsidP="000F2877">
      <w:pPr>
        <w:pStyle w:val="BodyText"/>
        <w:ind w:firstLine="0pt"/>
        <w:jc w:val="start"/>
        <w:rPr>
          <w:sz w:val="16"/>
          <w:szCs w:val="16"/>
          <w:lang w:val="en-US"/>
        </w:rPr>
      </w:pPr>
      <w:r w:rsidRPr="00AA621D">
        <w:rPr>
          <w:sz w:val="16"/>
          <w:szCs w:val="16"/>
          <w:lang w:val="en-US"/>
        </w:rPr>
        <w:t xml:space="preserve">Fig. </w:t>
      </w:r>
      <w:r w:rsidR="000D16CE">
        <w:rPr>
          <w:sz w:val="16"/>
          <w:szCs w:val="16"/>
          <w:lang w:val="en-US"/>
        </w:rPr>
        <w:t>7</w:t>
      </w:r>
      <w:r w:rsidRPr="00AA621D">
        <w:rPr>
          <w:sz w:val="16"/>
          <w:szCs w:val="16"/>
          <w:lang w:val="en-US"/>
        </w:rPr>
        <w:t xml:space="preserve">. </w:t>
      </w:r>
      <w:r w:rsidR="00D50DE1" w:rsidRPr="00AA621D">
        <w:rPr>
          <w:sz w:val="16"/>
          <w:szCs w:val="16"/>
          <w:lang w:val="en-US"/>
        </w:rPr>
        <w:t xml:space="preserve">Device placement </w:t>
      </w:r>
      <w:r w:rsidR="0028603E" w:rsidRPr="00AA621D">
        <w:rPr>
          <w:sz w:val="16"/>
          <w:szCs w:val="16"/>
          <w:lang w:val="en-US"/>
        </w:rPr>
        <w:t>in network</w:t>
      </w:r>
      <w:r w:rsidR="00E44B25">
        <w:rPr>
          <w:sz w:val="16"/>
          <w:szCs w:val="16"/>
          <w:lang w:val="en-US"/>
        </w:rPr>
        <w:t xml:space="preserve"> area of approximately 1 km</w:t>
      </w:r>
      <w:r w:rsidR="00E44B25" w:rsidRPr="007822E1">
        <w:rPr>
          <w:sz w:val="16"/>
          <w:szCs w:val="16"/>
          <w:vertAlign w:val="superscript"/>
          <w:lang w:val="en-US"/>
        </w:rPr>
        <w:t>2</w:t>
      </w:r>
    </w:p>
    <w:p w14:paraId="4D7AD49D" w14:textId="77777777" w:rsidR="00EF0603" w:rsidRDefault="00EF0603" w:rsidP="009146C8">
      <w:pPr>
        <w:pStyle w:val="BodyText"/>
        <w:ind w:firstLine="0pt"/>
      </w:pPr>
    </w:p>
    <w:p w14:paraId="3E723D08" w14:textId="77777777" w:rsidR="009146C8" w:rsidRDefault="009146C8" w:rsidP="009146C8">
      <w:pPr>
        <w:pStyle w:val="Heading2"/>
      </w:pPr>
      <w:r>
        <w:t>Modeling Devices</w:t>
      </w:r>
    </w:p>
    <w:p w14:paraId="636E0EF1" w14:textId="5B443CAE" w:rsidR="00697B86" w:rsidRDefault="009146C8" w:rsidP="000273DC">
      <w:pPr>
        <w:pStyle w:val="BodyText"/>
        <w:ind w:firstLine="0pt"/>
        <w:rPr>
          <w:lang w:val="en-US"/>
        </w:rPr>
      </w:pPr>
      <w:r>
        <w:rPr>
          <w:lang w:val="en-US"/>
        </w:rPr>
        <w:tab/>
        <w:t>Spectrum consumption models (SCMs)</w:t>
      </w:r>
      <w:r w:rsidR="003F1243">
        <w:rPr>
          <w:lang w:val="en-US"/>
        </w:rPr>
        <w:t xml:space="preserve"> are used to </w:t>
      </w:r>
      <w:r w:rsidR="005E5956">
        <w:rPr>
          <w:lang w:val="en-US"/>
        </w:rPr>
        <w:t>represent devices</w:t>
      </w:r>
      <w:r w:rsidR="002909F2">
        <w:rPr>
          <w:lang w:val="en-US"/>
        </w:rPr>
        <w:t xml:space="preserve"> in our simulations</w:t>
      </w:r>
      <w:r w:rsidRPr="00106AB8">
        <w:t>.</w:t>
      </w:r>
      <w:r w:rsidR="00773AB3">
        <w:rPr>
          <w:lang w:val="en-US"/>
        </w:rPr>
        <w:t xml:space="preserve"> </w:t>
      </w:r>
      <w:r w:rsidR="00773AB3" w:rsidRPr="00773AB3">
        <w:rPr>
          <w:lang w:val="en-US"/>
        </w:rPr>
        <w:t xml:space="preserve">SCMs are a </w:t>
      </w:r>
      <w:r w:rsidR="00E82D05">
        <w:rPr>
          <w:lang w:val="en-US"/>
        </w:rPr>
        <w:t xml:space="preserve">data structure </w:t>
      </w:r>
      <w:r w:rsidR="005C4A67">
        <w:rPr>
          <w:lang w:val="en-US"/>
        </w:rPr>
        <w:t>made up of</w:t>
      </w:r>
      <w:r w:rsidR="00773AB3" w:rsidRPr="00773AB3">
        <w:rPr>
          <w:lang w:val="en-US"/>
        </w:rPr>
        <w:t xml:space="preserve"> 11 data elements</w:t>
      </w:r>
      <w:r w:rsidR="005C4A67">
        <w:rPr>
          <w:lang w:val="en-US"/>
        </w:rPr>
        <w:t>, each</w:t>
      </w:r>
      <w:r w:rsidR="00773AB3" w:rsidRPr="00773AB3">
        <w:rPr>
          <w:lang w:val="en-US"/>
        </w:rPr>
        <w:t xml:space="preserve"> articulat</w:t>
      </w:r>
      <w:r w:rsidR="005C4A67">
        <w:rPr>
          <w:lang w:val="en-US"/>
        </w:rPr>
        <w:t>ing</w:t>
      </w:r>
      <w:r w:rsidR="00773AB3" w:rsidRPr="00773AB3">
        <w:rPr>
          <w:lang w:val="en-US"/>
        </w:rPr>
        <w:t xml:space="preserve"> some aspect of spectrum use</w:t>
      </w:r>
      <w:r w:rsidR="00177B6D">
        <w:rPr>
          <w:lang w:val="en-US"/>
        </w:rPr>
        <w:t xml:space="preserve"> [</w:t>
      </w:r>
      <w:r w:rsidR="007A02E9">
        <w:rPr>
          <w:lang w:val="en-US"/>
        </w:rPr>
        <w:t>1</w:t>
      </w:r>
      <w:r w:rsidR="00F340C6">
        <w:rPr>
          <w:lang w:val="en-US"/>
        </w:rPr>
        <w:t>7</w:t>
      </w:r>
      <w:r w:rsidR="00177B6D">
        <w:rPr>
          <w:lang w:val="en-US"/>
        </w:rPr>
        <w:t>]</w:t>
      </w:r>
      <w:r w:rsidR="00773AB3" w:rsidRPr="00773AB3">
        <w:rPr>
          <w:lang w:val="en-US"/>
        </w:rPr>
        <w:t>.</w:t>
      </w:r>
      <w:r w:rsidR="00113CC9">
        <w:rPr>
          <w:lang w:val="en-US"/>
        </w:rPr>
        <w:t xml:space="preserve"> </w:t>
      </w:r>
      <w:r w:rsidR="00113CC9" w:rsidRPr="00113CC9">
        <w:rPr>
          <w:lang w:val="en-US"/>
        </w:rPr>
        <w:t>SCM types follow an aggregation hierarchy and include transmitter, receiver, system, and set models</w:t>
      </w:r>
      <w:r w:rsidR="007D19D7">
        <w:rPr>
          <w:lang w:val="en-US"/>
        </w:rPr>
        <w:t>. In our example, we</w:t>
      </w:r>
      <w:r w:rsidR="00C1754E">
        <w:rPr>
          <w:lang w:val="en-US"/>
        </w:rPr>
        <w:t xml:space="preserve"> use only the transmitter and receiver types.</w:t>
      </w:r>
      <w:r w:rsidR="00113CC9" w:rsidRPr="00113CC9">
        <w:rPr>
          <w:lang w:val="en-US"/>
        </w:rPr>
        <w:t xml:space="preserve"> Transmitter models capture the RF emissions of a transmitting device by identifying location of the device, operating times, a spectral mask (what power at what frequencies), and directivity. The intent of the transmitter model is to provide bounds on temporal, spatial, and spectral aspects of a device’s emissions.</w:t>
      </w:r>
      <w:r w:rsidR="009027EB">
        <w:rPr>
          <w:lang w:val="en-US"/>
        </w:rPr>
        <w:t xml:space="preserve"> </w:t>
      </w:r>
      <w:r w:rsidR="009027EB" w:rsidRPr="009027EB">
        <w:rPr>
          <w:lang w:val="en-US"/>
        </w:rPr>
        <w:t>Receiver models define interference thresholds for a receiving device by capturing its location, operating times, an underlay mask (tolerance to what powers at what frequencies), directivity of reception, and susceptance to intermodulation effects. The temporal, spatial, and spectral limits imposed by these models on transmitting devices are intended to account for individual and aggregate interference.</w:t>
      </w:r>
      <w:r w:rsidR="00EA756D">
        <w:rPr>
          <w:lang w:val="en-US"/>
        </w:rPr>
        <w:t xml:space="preserve"> </w:t>
      </w:r>
    </w:p>
    <w:p w14:paraId="57E9D8DB" w14:textId="3B2B65F5" w:rsidR="009146C8" w:rsidRPr="00113CC9" w:rsidRDefault="00EA756D" w:rsidP="009146C8">
      <w:pPr>
        <w:pStyle w:val="BodyText"/>
        <w:ind w:firstLine="0pt"/>
        <w:rPr>
          <w:lang w:val="en-US"/>
        </w:rPr>
      </w:pPr>
      <w:r>
        <w:rPr>
          <w:lang w:val="en-US"/>
        </w:rPr>
        <w:tab/>
      </w:r>
      <w:r w:rsidR="00986226">
        <w:rPr>
          <w:lang w:val="en-US"/>
        </w:rPr>
        <w:t>T</w:t>
      </w:r>
      <w:r w:rsidR="004C6DC6">
        <w:rPr>
          <w:lang w:val="en-US"/>
        </w:rPr>
        <w:t>ransmit power</w:t>
      </w:r>
      <w:r w:rsidR="00D22C4B">
        <w:rPr>
          <w:lang w:val="en-US"/>
        </w:rPr>
        <w:t>s</w:t>
      </w:r>
      <w:r w:rsidR="001F35AA">
        <w:rPr>
          <w:lang w:val="en-US"/>
        </w:rPr>
        <w:t xml:space="preserve"> and </w:t>
      </w:r>
      <w:r w:rsidR="00D22C4B">
        <w:rPr>
          <w:lang w:val="en-US"/>
        </w:rPr>
        <w:t>radiometer tolerance</w:t>
      </w:r>
      <w:r w:rsidR="004C6DC6">
        <w:rPr>
          <w:lang w:val="en-US"/>
        </w:rPr>
        <w:t xml:space="preserve"> </w:t>
      </w:r>
      <w:r w:rsidR="00D22C4B">
        <w:rPr>
          <w:lang w:val="en-US"/>
        </w:rPr>
        <w:t>are</w:t>
      </w:r>
      <w:r w:rsidR="00986226">
        <w:rPr>
          <w:lang w:val="en-US"/>
        </w:rPr>
        <w:t xml:space="preserve"> </w:t>
      </w:r>
      <w:r w:rsidR="00271567">
        <w:rPr>
          <w:lang w:val="en-US"/>
        </w:rPr>
        <w:t>captured</w:t>
      </w:r>
      <w:r w:rsidR="007E7448">
        <w:rPr>
          <w:lang w:val="en-US"/>
        </w:rPr>
        <w:t xml:space="preserve"> as power spectral densit</w:t>
      </w:r>
      <w:r w:rsidR="00D22C4B">
        <w:rPr>
          <w:lang w:val="en-US"/>
        </w:rPr>
        <w:t>ies</w:t>
      </w:r>
      <w:r w:rsidR="007E7448">
        <w:rPr>
          <w:lang w:val="en-US"/>
        </w:rPr>
        <w:t xml:space="preserve"> (PSD)</w:t>
      </w:r>
      <w:r w:rsidR="00EC2123">
        <w:rPr>
          <w:lang w:val="en-US"/>
        </w:rPr>
        <w:t xml:space="preserve">. Antenna models are assumed </w:t>
      </w:r>
      <w:r w:rsidR="007817DD">
        <w:rPr>
          <w:lang w:val="en-US"/>
        </w:rPr>
        <w:t>to be isotropic</w:t>
      </w:r>
      <w:r w:rsidR="002D45E3">
        <w:rPr>
          <w:lang w:val="en-US"/>
        </w:rPr>
        <w:t xml:space="preserve"> to simplify calculations</w:t>
      </w:r>
      <w:r w:rsidR="00C40808">
        <w:rPr>
          <w:lang w:val="en-US"/>
        </w:rPr>
        <w:t xml:space="preserve">, thus no </w:t>
      </w:r>
      <w:r w:rsidR="00B55B68">
        <w:rPr>
          <w:lang w:val="en-US"/>
        </w:rPr>
        <w:t xml:space="preserve">antenna </w:t>
      </w:r>
      <w:r w:rsidR="00C40808">
        <w:rPr>
          <w:lang w:val="en-US"/>
        </w:rPr>
        <w:t>gain is</w:t>
      </w:r>
      <w:r w:rsidR="00B55B68">
        <w:rPr>
          <w:lang w:val="en-US"/>
        </w:rPr>
        <w:t xml:space="preserve"> captured by</w:t>
      </w:r>
      <w:r w:rsidR="00C40808">
        <w:rPr>
          <w:lang w:val="en-US"/>
        </w:rPr>
        <w:t xml:space="preserve"> the models. </w:t>
      </w:r>
      <w:r w:rsidR="00715D07" w:rsidRPr="00715D07">
        <w:rPr>
          <w:lang w:val="en-US"/>
        </w:rPr>
        <w:t xml:space="preserve">The center </w:t>
      </w:r>
      <w:r w:rsidR="00C40808">
        <w:rPr>
          <w:lang w:val="en-US"/>
        </w:rPr>
        <w:t xml:space="preserve">operating </w:t>
      </w:r>
      <w:r w:rsidR="00715D07" w:rsidRPr="00715D07">
        <w:rPr>
          <w:lang w:val="en-US"/>
        </w:rPr>
        <w:t>frequency of the radiometer is 23.84</w:t>
      </w:r>
      <w:r w:rsidR="00A606B7">
        <w:rPr>
          <w:lang w:val="en-US"/>
        </w:rPr>
        <w:t> </w:t>
      </w:r>
      <w:r w:rsidR="00715D07" w:rsidRPr="00715D07">
        <w:rPr>
          <w:lang w:val="en-US"/>
        </w:rPr>
        <w:t>GHz with a channel bandwidth of 200</w:t>
      </w:r>
      <w:r w:rsidR="00A606B7">
        <w:rPr>
          <w:lang w:val="en-US"/>
        </w:rPr>
        <w:t> </w:t>
      </w:r>
      <w:r w:rsidR="00715D07" w:rsidRPr="00715D07">
        <w:rPr>
          <w:lang w:val="en-US"/>
        </w:rPr>
        <w:t>MHz</w:t>
      </w:r>
      <w:r w:rsidR="00C40808">
        <w:rPr>
          <w:lang w:val="en-US"/>
        </w:rPr>
        <w:t xml:space="preserve"> and t</w:t>
      </w:r>
      <w:r w:rsidR="00715D07" w:rsidRPr="00715D07">
        <w:rPr>
          <w:lang w:val="en-US"/>
        </w:rPr>
        <w:t>he 5G band of interest is the 5G-NR n258 band (24.25 – 27.5</w:t>
      </w:r>
      <w:r w:rsidR="00A606B7">
        <w:rPr>
          <w:lang w:val="en-US"/>
        </w:rPr>
        <w:t> </w:t>
      </w:r>
      <w:r w:rsidR="00715D07" w:rsidRPr="00715D07">
        <w:rPr>
          <w:lang w:val="en-US"/>
        </w:rPr>
        <w:t>GHz) with a fixed channel bandwidth of 200</w:t>
      </w:r>
      <w:r w:rsidR="00552787">
        <w:rPr>
          <w:lang w:val="en-US"/>
        </w:rPr>
        <w:t> </w:t>
      </w:r>
      <w:proofErr w:type="spellStart"/>
      <w:r w:rsidR="00715D07" w:rsidRPr="00715D07">
        <w:rPr>
          <w:lang w:val="en-US"/>
        </w:rPr>
        <w:t>MHz.</w:t>
      </w:r>
      <w:proofErr w:type="spellEnd"/>
      <w:r w:rsidR="00C80908">
        <w:rPr>
          <w:lang w:val="en-US"/>
        </w:rPr>
        <w:t xml:space="preserve"> The</w:t>
      </w:r>
      <w:r w:rsidR="002950F2">
        <w:rPr>
          <w:lang w:val="en-US"/>
        </w:rPr>
        <w:t xml:space="preserve"> PSD of</w:t>
      </w:r>
      <w:r w:rsidR="00C80908">
        <w:rPr>
          <w:lang w:val="en-US"/>
        </w:rPr>
        <w:t xml:space="preserve"> out-of-band emissions </w:t>
      </w:r>
      <w:r w:rsidR="002950F2">
        <w:rPr>
          <w:lang w:val="en-US"/>
        </w:rPr>
        <w:t xml:space="preserve">from </w:t>
      </w:r>
      <w:r w:rsidR="009E4447">
        <w:rPr>
          <w:lang w:val="en-US"/>
        </w:rPr>
        <w:t>transmitter</w:t>
      </w:r>
      <w:r w:rsidR="00A22F5D">
        <w:rPr>
          <w:lang w:val="en-US"/>
        </w:rPr>
        <w:t>s</w:t>
      </w:r>
      <w:r w:rsidR="002950F2">
        <w:rPr>
          <w:lang w:val="en-US"/>
        </w:rPr>
        <w:t xml:space="preserve"> </w:t>
      </w:r>
      <w:r w:rsidR="006B3FCD">
        <w:rPr>
          <w:lang w:val="en-US"/>
        </w:rPr>
        <w:t xml:space="preserve">is on the order of </w:t>
      </w:r>
      <w:r w:rsidR="00486531">
        <w:rPr>
          <w:lang w:val="en-US"/>
        </w:rPr>
        <w:noBreakHyphen/>
      </w:r>
      <w:r w:rsidR="00552787">
        <w:rPr>
          <w:lang w:val="en-US"/>
        </w:rPr>
        <w:t>50 </w:t>
      </w:r>
      <w:proofErr w:type="spellStart"/>
      <w:r w:rsidR="006B3FCD">
        <w:rPr>
          <w:lang w:val="en-US"/>
        </w:rPr>
        <w:t>dBW</w:t>
      </w:r>
      <w:proofErr w:type="spellEnd"/>
      <w:r w:rsidR="006B3FCD">
        <w:rPr>
          <w:lang w:val="en-US"/>
        </w:rPr>
        <w:t>/</w:t>
      </w:r>
      <w:r w:rsidR="00552787">
        <w:rPr>
          <w:lang w:val="en-US"/>
        </w:rPr>
        <w:t>200 </w:t>
      </w:r>
      <w:r w:rsidR="006B3FCD">
        <w:rPr>
          <w:lang w:val="en-US"/>
        </w:rPr>
        <w:t>MHz</w:t>
      </w:r>
      <w:r w:rsidR="004B206E">
        <w:rPr>
          <w:lang w:val="en-US"/>
        </w:rPr>
        <w:t xml:space="preserve">, well below the </w:t>
      </w:r>
      <w:r w:rsidR="009823C5">
        <w:rPr>
          <w:lang w:val="en-US"/>
        </w:rPr>
        <w:t>allowed emission limit published in [1</w:t>
      </w:r>
      <w:r w:rsidR="00F340C6">
        <w:rPr>
          <w:lang w:val="en-US"/>
        </w:rPr>
        <w:t>8</w:t>
      </w:r>
      <w:r w:rsidR="009823C5">
        <w:rPr>
          <w:lang w:val="en-US"/>
        </w:rPr>
        <w:t>]</w:t>
      </w:r>
      <w:r w:rsidR="000B1F61">
        <w:rPr>
          <w:lang w:val="en-US"/>
        </w:rPr>
        <w:t xml:space="preserve"> but </w:t>
      </w:r>
      <w:r w:rsidR="00CE5DDE">
        <w:rPr>
          <w:lang w:val="en-US"/>
        </w:rPr>
        <w:t xml:space="preserve">high enough to produce aggregate </w:t>
      </w:r>
      <w:r w:rsidR="00CE5DDE">
        <w:rPr>
          <w:lang w:val="en-US"/>
        </w:rPr>
        <w:t>interference</w:t>
      </w:r>
      <w:r w:rsidR="00697B86">
        <w:rPr>
          <w:lang w:val="en-US"/>
        </w:rPr>
        <w:t xml:space="preserve"> depending on the relative location of the radiometer.</w:t>
      </w:r>
    </w:p>
    <w:p w14:paraId="413124D2" w14:textId="7A111B03" w:rsidR="009146C8" w:rsidRDefault="00D13C82" w:rsidP="009146C8">
      <w:pPr>
        <w:pStyle w:val="Heading2"/>
      </w:pPr>
      <w:r>
        <w:t>Data Generation</w:t>
      </w:r>
    </w:p>
    <w:p w14:paraId="3A837F96" w14:textId="0DACB96B" w:rsidR="008449AA" w:rsidRDefault="00F945B7" w:rsidP="00964393">
      <w:pPr>
        <w:pStyle w:val="BodyText"/>
        <w:ind w:firstLine="0pt"/>
        <w:rPr>
          <w:lang w:val="en-US"/>
        </w:rPr>
      </w:pPr>
      <w:r>
        <w:rPr>
          <w:lang w:val="en-US"/>
        </w:rPr>
        <w:tab/>
      </w:r>
      <w:r w:rsidR="004A62A5">
        <w:rPr>
          <w:lang w:val="en-US"/>
        </w:rPr>
        <w:t>The FIS</w:t>
      </w:r>
      <w:r w:rsidR="00430FBF">
        <w:rPr>
          <w:lang w:val="en-US"/>
        </w:rPr>
        <w:t xml:space="preserve"> can function immediately upon</w:t>
      </w:r>
      <w:r w:rsidR="00AC34F5">
        <w:rPr>
          <w:lang w:val="en-US"/>
        </w:rPr>
        <w:t xml:space="preserve"> implementation</w:t>
      </w:r>
      <w:r w:rsidR="00A22F35">
        <w:rPr>
          <w:lang w:val="en-US"/>
        </w:rPr>
        <w:t xml:space="preserve"> but benefits from</w:t>
      </w:r>
      <w:r w:rsidR="007E3C67">
        <w:rPr>
          <w:lang w:val="en-US"/>
        </w:rPr>
        <w:t xml:space="preserve"> a </w:t>
      </w:r>
      <w:r w:rsidR="008566A1">
        <w:rPr>
          <w:lang w:val="en-US"/>
        </w:rPr>
        <w:t>training</w:t>
      </w:r>
      <w:r w:rsidR="00F34596">
        <w:rPr>
          <w:lang w:val="en-US"/>
        </w:rPr>
        <w:t xml:space="preserve"> period</w:t>
      </w:r>
      <w:r w:rsidR="00980667">
        <w:rPr>
          <w:lang w:val="en-US"/>
        </w:rPr>
        <w:t xml:space="preserve"> in which </w:t>
      </w:r>
      <w:r w:rsidR="00585E81">
        <w:rPr>
          <w:lang w:val="en-US"/>
        </w:rPr>
        <w:t>the membership function</w:t>
      </w:r>
      <w:r w:rsidR="00520323">
        <w:rPr>
          <w:lang w:val="en-US"/>
        </w:rPr>
        <w:t xml:space="preserve">s and rule base are </w:t>
      </w:r>
      <w:r w:rsidR="006B50ED">
        <w:rPr>
          <w:lang w:val="en-US"/>
        </w:rPr>
        <w:t xml:space="preserve">adjusted to </w:t>
      </w:r>
      <w:r w:rsidR="00C13B52">
        <w:rPr>
          <w:lang w:val="en-US"/>
        </w:rPr>
        <w:t>infer results more accurately</w:t>
      </w:r>
      <w:r w:rsidR="00D841B4">
        <w:rPr>
          <w:lang w:val="en-US"/>
        </w:rPr>
        <w:t xml:space="preserve">. </w:t>
      </w:r>
      <w:r w:rsidR="00A95363">
        <w:rPr>
          <w:lang w:val="en-US"/>
        </w:rPr>
        <w:t xml:space="preserve">A </w:t>
      </w:r>
      <w:r w:rsidR="004225AF">
        <w:rPr>
          <w:lang w:val="en-US"/>
        </w:rPr>
        <w:t xml:space="preserve">training dataset of </w:t>
      </w:r>
      <w:r w:rsidR="00B631C5">
        <w:rPr>
          <w:lang w:val="en-US"/>
        </w:rPr>
        <w:t>path</w:t>
      </w:r>
      <w:r w:rsidR="00CC49EB">
        <w:rPr>
          <w:lang w:val="en-US"/>
        </w:rPr>
        <w:t xml:space="preserve"> </w:t>
      </w:r>
      <w:r w:rsidR="00B631C5">
        <w:rPr>
          <w:lang w:val="en-US"/>
        </w:rPr>
        <w:t>loss</w:t>
      </w:r>
      <w:r w:rsidR="00375C14">
        <w:rPr>
          <w:lang w:val="en-US"/>
        </w:rPr>
        <w:t xml:space="preserve"> input</w:t>
      </w:r>
      <w:r w:rsidR="00B631C5">
        <w:rPr>
          <w:lang w:val="en-US"/>
        </w:rPr>
        <w:t>s</w:t>
      </w:r>
      <w:r w:rsidR="00375C14">
        <w:rPr>
          <w:lang w:val="en-US"/>
        </w:rPr>
        <w:t xml:space="preserve"> </w:t>
      </w:r>
      <w:r w:rsidR="007D3133">
        <w:rPr>
          <w:lang w:val="en-US"/>
        </w:rPr>
        <w:t xml:space="preserve">and </w:t>
      </w:r>
      <w:r w:rsidR="00E55DBA">
        <w:rPr>
          <w:lang w:val="en-US"/>
        </w:rPr>
        <w:t>truth</w:t>
      </w:r>
      <w:r w:rsidR="007761CF">
        <w:rPr>
          <w:lang w:val="en-US"/>
        </w:rPr>
        <w:t xml:space="preserve"> interference</w:t>
      </w:r>
      <w:r w:rsidR="007D3133">
        <w:rPr>
          <w:lang w:val="en-US"/>
        </w:rPr>
        <w:t xml:space="preserve"> outputs</w:t>
      </w:r>
      <w:r w:rsidR="00375C14">
        <w:rPr>
          <w:lang w:val="en-US"/>
        </w:rPr>
        <w:t xml:space="preserve"> </w:t>
      </w:r>
      <w:r w:rsidR="00964393">
        <w:rPr>
          <w:lang w:val="en-US"/>
        </w:rPr>
        <w:t xml:space="preserve">is </w:t>
      </w:r>
      <w:r w:rsidR="00165B05">
        <w:rPr>
          <w:lang w:val="en-US"/>
        </w:rPr>
        <w:t>provided to the FIS</w:t>
      </w:r>
      <w:r w:rsidR="009019A0">
        <w:rPr>
          <w:lang w:val="en-US"/>
        </w:rPr>
        <w:t xml:space="preserve">. </w:t>
      </w:r>
      <w:r>
        <w:rPr>
          <w:lang w:val="en-US"/>
        </w:rPr>
        <w:t>The tuning process is finished o</w:t>
      </w:r>
      <w:r w:rsidR="009019A0">
        <w:rPr>
          <w:lang w:val="en-US"/>
        </w:rPr>
        <w:t xml:space="preserve">nce </w:t>
      </w:r>
      <w:proofErr w:type="gramStart"/>
      <w:r w:rsidR="009019A0">
        <w:rPr>
          <w:lang w:val="en-US"/>
        </w:rPr>
        <w:t>error</w:t>
      </w:r>
      <w:proofErr w:type="gramEnd"/>
      <w:r w:rsidR="009019A0">
        <w:rPr>
          <w:lang w:val="en-US"/>
        </w:rPr>
        <w:t xml:space="preserve"> between</w:t>
      </w:r>
      <w:r>
        <w:rPr>
          <w:lang w:val="en-US"/>
        </w:rPr>
        <w:t xml:space="preserve"> the </w:t>
      </w:r>
      <w:r w:rsidR="00E55DBA">
        <w:rPr>
          <w:lang w:val="en-US"/>
        </w:rPr>
        <w:t>truth</w:t>
      </w:r>
      <w:r>
        <w:rPr>
          <w:lang w:val="en-US"/>
        </w:rPr>
        <w:t xml:space="preserve"> and system</w:t>
      </w:r>
      <w:r w:rsidR="00813869">
        <w:rPr>
          <w:lang w:val="en-US"/>
        </w:rPr>
        <w:t>’</w:t>
      </w:r>
      <w:r>
        <w:rPr>
          <w:lang w:val="en-US"/>
        </w:rPr>
        <w:t xml:space="preserve">s </w:t>
      </w:r>
      <w:r w:rsidR="00375C14">
        <w:rPr>
          <w:lang w:val="en-US"/>
        </w:rPr>
        <w:t>output</w:t>
      </w:r>
      <w:r w:rsidR="006B50ED">
        <w:rPr>
          <w:lang w:val="en-US"/>
        </w:rPr>
        <w:t xml:space="preserve"> is </w:t>
      </w:r>
      <w:r>
        <w:rPr>
          <w:lang w:val="en-US"/>
        </w:rPr>
        <w:t>minimized to a desired degree.</w:t>
      </w:r>
      <w:r w:rsidR="00964393">
        <w:rPr>
          <w:lang w:val="en-US"/>
        </w:rPr>
        <w:t xml:space="preserve"> </w:t>
      </w:r>
      <w:r w:rsidR="008449AA">
        <w:rPr>
          <w:lang w:val="en-US"/>
        </w:rPr>
        <w:t xml:space="preserve">Our goal </w:t>
      </w:r>
      <w:r w:rsidR="008128AB">
        <w:rPr>
          <w:lang w:val="en-US"/>
        </w:rPr>
        <w:t xml:space="preserve">in this design is not necessarily to provide the most realistic </w:t>
      </w:r>
      <w:r w:rsidR="00D5112F">
        <w:rPr>
          <w:lang w:val="en-US"/>
        </w:rPr>
        <w:t>representation of interference, but to show that a</w:t>
      </w:r>
      <w:r w:rsidR="003B19B8">
        <w:rPr>
          <w:lang w:val="en-US"/>
        </w:rPr>
        <w:t xml:space="preserve">n </w:t>
      </w:r>
      <w:r w:rsidR="00D5112F">
        <w:rPr>
          <w:lang w:val="en-US"/>
        </w:rPr>
        <w:t xml:space="preserve">FIS can be </w:t>
      </w:r>
      <w:r w:rsidR="003B7C6E">
        <w:rPr>
          <w:lang w:val="en-US"/>
        </w:rPr>
        <w:t xml:space="preserve">tuned </w:t>
      </w:r>
      <w:r w:rsidR="00D5112F">
        <w:rPr>
          <w:lang w:val="en-US"/>
        </w:rPr>
        <w:t>to</w:t>
      </w:r>
      <w:r w:rsidR="00C5597C">
        <w:rPr>
          <w:lang w:val="en-US"/>
        </w:rPr>
        <w:t xml:space="preserve"> function in </w:t>
      </w:r>
      <w:r w:rsidR="00D5112F">
        <w:rPr>
          <w:lang w:val="en-US"/>
        </w:rPr>
        <w:t>an arbitra</w:t>
      </w:r>
      <w:r w:rsidR="003B7C6E">
        <w:rPr>
          <w:lang w:val="en-US"/>
        </w:rPr>
        <w:t>ry scenario</w:t>
      </w:r>
      <w:r w:rsidR="00C5597C">
        <w:rPr>
          <w:lang w:val="en-US"/>
        </w:rPr>
        <w:t>. Thus</w:t>
      </w:r>
      <w:r w:rsidR="00552787">
        <w:rPr>
          <w:lang w:val="en-US"/>
        </w:rPr>
        <w:t>,</w:t>
      </w:r>
      <w:r w:rsidR="00C5597C">
        <w:rPr>
          <w:lang w:val="en-US"/>
        </w:rPr>
        <w:t xml:space="preserve"> </w:t>
      </w:r>
      <w:r w:rsidR="00340C01">
        <w:rPr>
          <w:lang w:val="en-US"/>
        </w:rPr>
        <w:t>the</w:t>
      </w:r>
      <w:r w:rsidR="007451FB">
        <w:rPr>
          <w:lang w:val="en-US"/>
        </w:rPr>
        <w:t xml:space="preserve"> </w:t>
      </w:r>
      <w:r w:rsidR="00F01892">
        <w:rPr>
          <w:lang w:val="en-US"/>
        </w:rPr>
        <w:t>dataset</w:t>
      </w:r>
      <w:r w:rsidR="007451FB">
        <w:rPr>
          <w:lang w:val="en-US"/>
        </w:rPr>
        <w:t xml:space="preserve"> </w:t>
      </w:r>
      <w:r w:rsidR="00E311E6">
        <w:rPr>
          <w:lang w:val="en-US"/>
        </w:rPr>
        <w:t>generated for tuning</w:t>
      </w:r>
      <w:r w:rsidR="00F01892">
        <w:rPr>
          <w:lang w:val="en-US"/>
        </w:rPr>
        <w:t xml:space="preserve"> </w:t>
      </w:r>
      <w:r w:rsidR="00261B7A">
        <w:rPr>
          <w:lang w:val="en-US"/>
        </w:rPr>
        <w:t>uses</w:t>
      </w:r>
      <w:r w:rsidR="00414DB2">
        <w:rPr>
          <w:lang w:val="en-US"/>
        </w:rPr>
        <w:t xml:space="preserve"> </w:t>
      </w:r>
      <w:r w:rsidR="00813869">
        <w:rPr>
          <w:lang w:val="en-US"/>
        </w:rPr>
        <w:t>a simple</w:t>
      </w:r>
      <w:r w:rsidR="008449AA">
        <w:rPr>
          <w:lang w:val="en-US"/>
        </w:rPr>
        <w:t xml:space="preserve"> representation of interferenc</w:t>
      </w:r>
      <w:r w:rsidR="00414DB2">
        <w:rPr>
          <w:lang w:val="en-US"/>
        </w:rPr>
        <w:t>e</w:t>
      </w:r>
      <w:r w:rsidR="00746EDA">
        <w:rPr>
          <w:lang w:val="en-US"/>
        </w:rPr>
        <w:t>.</w:t>
      </w:r>
    </w:p>
    <w:p w14:paraId="5C114D80" w14:textId="495A399B" w:rsidR="00697F9F" w:rsidRPr="00697F9F" w:rsidRDefault="00697F9F" w:rsidP="00653B55">
      <w:pPr>
        <w:pStyle w:val="BodyText"/>
      </w:pPr>
      <w:r w:rsidRPr="00697F9F">
        <w:t>Because the FIS is designed to operate specifically in the 24</w:t>
      </w:r>
      <w:r w:rsidR="00552787">
        <w:rPr>
          <w:lang w:val="en-US"/>
        </w:rPr>
        <w:t> </w:t>
      </w:r>
      <w:r w:rsidRPr="00697F9F">
        <w:t>GHz radiometer/5G scenario,</w:t>
      </w:r>
      <w:r w:rsidR="002F1737">
        <w:rPr>
          <w:lang w:val="en-US"/>
        </w:rPr>
        <w:t xml:space="preserve"> </w:t>
      </w:r>
      <w:r w:rsidR="002411FE">
        <w:rPr>
          <w:lang w:val="en-US"/>
        </w:rPr>
        <w:t xml:space="preserve">an aggregated PSD </w:t>
      </w:r>
      <w:r w:rsidR="002F1737" w:rsidRPr="00697F9F">
        <w:rPr>
          <w:lang w:val="en-US"/>
        </w:rPr>
        <w:t xml:space="preserve">of </w:t>
      </w:r>
      <w:r w:rsidR="00486531">
        <w:rPr>
          <w:lang w:val="en-US"/>
        </w:rPr>
        <w:noBreakHyphen/>
      </w:r>
      <w:r w:rsidR="00552787" w:rsidRPr="00697F9F">
        <w:rPr>
          <w:lang w:val="en-US"/>
        </w:rPr>
        <w:t>166</w:t>
      </w:r>
      <w:r w:rsidR="00552787">
        <w:rPr>
          <w:lang w:val="en-US"/>
        </w:rPr>
        <w:t> </w:t>
      </w:r>
      <w:proofErr w:type="spellStart"/>
      <w:r w:rsidR="002F1737" w:rsidRPr="00697F9F">
        <w:rPr>
          <w:lang w:val="en-US"/>
        </w:rPr>
        <w:t>dBW</w:t>
      </w:r>
      <w:proofErr w:type="spellEnd"/>
      <w:r w:rsidR="002F1737" w:rsidRPr="00697F9F">
        <w:rPr>
          <w:lang w:val="en-US"/>
        </w:rPr>
        <w:t>/200</w:t>
      </w:r>
      <w:r w:rsidR="00552787">
        <w:rPr>
          <w:lang w:val="en-US"/>
        </w:rPr>
        <w:t> </w:t>
      </w:r>
      <w:r w:rsidR="002F1737" w:rsidRPr="00697F9F">
        <w:rPr>
          <w:lang w:val="en-US"/>
        </w:rPr>
        <w:t xml:space="preserve">MHz </w:t>
      </w:r>
      <w:r w:rsidR="004306C8">
        <w:rPr>
          <w:lang w:val="en-US"/>
        </w:rPr>
        <w:t>or greater is assumed to</w:t>
      </w:r>
      <w:r w:rsidR="00E344DC">
        <w:rPr>
          <w:lang w:val="en-US"/>
        </w:rPr>
        <w:t xml:space="preserve"> inflict</w:t>
      </w:r>
      <w:r w:rsidR="00C34D27">
        <w:rPr>
          <w:lang w:val="en-US"/>
        </w:rPr>
        <w:t xml:space="preserve"> harmful</w:t>
      </w:r>
      <w:r w:rsidR="004306C8">
        <w:rPr>
          <w:lang w:val="en-US"/>
        </w:rPr>
        <w:t xml:space="preserve"> interfere</w:t>
      </w:r>
      <w:r w:rsidR="00E344DC">
        <w:rPr>
          <w:lang w:val="en-US"/>
        </w:rPr>
        <w:t>nce</w:t>
      </w:r>
      <w:r w:rsidR="002411FE">
        <w:rPr>
          <w:lang w:val="en-US"/>
        </w:rPr>
        <w:t xml:space="preserve"> </w:t>
      </w:r>
      <w:r w:rsidR="002F1737" w:rsidRPr="00697F9F">
        <w:rPr>
          <w:lang w:val="en-US"/>
        </w:rPr>
        <w:t>[19].</w:t>
      </w:r>
      <w:r w:rsidR="00653B55">
        <w:rPr>
          <w:lang w:val="en-US"/>
        </w:rPr>
        <w:t xml:space="preserve"> </w:t>
      </w:r>
      <w:r w:rsidR="00E8542A">
        <w:rPr>
          <w:lang w:val="en-US"/>
        </w:rPr>
        <w:t xml:space="preserve">Fuzzy systems, like neural networks, </w:t>
      </w:r>
      <w:r w:rsidR="000A759A">
        <w:rPr>
          <w:lang w:val="en-US"/>
        </w:rPr>
        <w:t xml:space="preserve">are capable of </w:t>
      </w:r>
      <w:r w:rsidR="00E344DC">
        <w:rPr>
          <w:lang w:val="en-US"/>
        </w:rPr>
        <w:t>non-linear classification</w:t>
      </w:r>
      <w:r w:rsidR="0075600B">
        <w:rPr>
          <w:lang w:val="en-US"/>
        </w:rPr>
        <w:t xml:space="preserve">, thus the </w:t>
      </w:r>
      <w:r w:rsidR="00AE3DFC">
        <w:rPr>
          <w:lang w:val="en-US"/>
        </w:rPr>
        <w:t>input and outputs need not be on the same scale</w:t>
      </w:r>
      <w:r w:rsidR="002C4A45">
        <w:rPr>
          <w:lang w:val="en-US"/>
        </w:rPr>
        <w:t>. T</w:t>
      </w:r>
      <w:r w:rsidR="00C34D27">
        <w:rPr>
          <w:lang w:val="en-US"/>
        </w:rPr>
        <w:t xml:space="preserve">he </w:t>
      </w:r>
      <w:r w:rsidRPr="00697F9F">
        <w:t>measure of interference</w:t>
      </w:r>
      <w:r w:rsidR="00AE3DFC">
        <w:rPr>
          <w:lang w:val="en-US"/>
        </w:rPr>
        <w:t xml:space="preserve"> </w:t>
      </w:r>
      <w:r w:rsidRPr="00697F9F">
        <w:t xml:space="preserve">provided to the system </w:t>
      </w:r>
      <w:r w:rsidR="00AE3DFC">
        <w:rPr>
          <w:lang w:val="en-US"/>
        </w:rPr>
        <w:t>is</w:t>
      </w:r>
      <w:r w:rsidRPr="00697F9F">
        <w:t xml:space="preserve"> the ratio of the interfering emission PSD to the radiometer’s tolerance </w:t>
      </w:r>
      <w:r w:rsidR="00CA5396">
        <w:rPr>
          <w:lang w:val="en-US"/>
        </w:rPr>
        <w:t>after lineariz</w:t>
      </w:r>
      <w:r w:rsidR="00A100D2">
        <w:rPr>
          <w:lang w:val="en-US"/>
        </w:rPr>
        <w:t>ation</w:t>
      </w:r>
      <w:r w:rsidR="00E551C4">
        <w:rPr>
          <w:lang w:val="en-US"/>
        </w:rPr>
        <w:t xml:space="preserve">, values greater than </w:t>
      </w:r>
      <w:r w:rsidR="00C97C37">
        <w:rPr>
          <w:lang w:val="en-US"/>
        </w:rPr>
        <w:t>or equal to</w:t>
      </w:r>
      <w:r w:rsidR="00E551C4">
        <w:rPr>
          <w:lang w:val="en-US"/>
        </w:rPr>
        <w:t xml:space="preserve"> 1 being </w:t>
      </w:r>
      <w:r w:rsidR="00653B55">
        <w:rPr>
          <w:lang w:val="en-US"/>
        </w:rPr>
        <w:t>classified as interference</w:t>
      </w:r>
      <w:r w:rsidR="00CA5396">
        <w:rPr>
          <w:lang w:val="en-US"/>
        </w:rPr>
        <w:t xml:space="preserve">. </w:t>
      </w:r>
      <w:r w:rsidRPr="00697F9F">
        <w:t xml:space="preserve">As such, </w:t>
      </w:r>
      <w:r w:rsidR="00A100D2">
        <w:rPr>
          <w:lang w:val="en-US"/>
        </w:rPr>
        <w:t xml:space="preserve">information </w:t>
      </w:r>
      <w:r w:rsidR="000911D8">
        <w:rPr>
          <w:lang w:val="en-US"/>
        </w:rPr>
        <w:t>regarding the</w:t>
      </w:r>
      <w:r w:rsidR="00A100D2">
        <w:rPr>
          <w:lang w:val="en-US"/>
        </w:rPr>
        <w:t xml:space="preserve"> tolerance of the radiometer</w:t>
      </w:r>
      <w:r w:rsidR="00186121">
        <w:rPr>
          <w:lang w:val="en-US"/>
        </w:rPr>
        <w:t xml:space="preserve"> and the </w:t>
      </w:r>
      <w:r w:rsidR="001B4235">
        <w:rPr>
          <w:lang w:val="en-US"/>
        </w:rPr>
        <w:t>interference power</w:t>
      </w:r>
      <w:r w:rsidR="00A100D2">
        <w:rPr>
          <w:lang w:val="en-US"/>
        </w:rPr>
        <w:t xml:space="preserve"> is </w:t>
      </w:r>
      <w:r w:rsidR="00E551C4">
        <w:rPr>
          <w:lang w:val="en-US"/>
        </w:rPr>
        <w:t xml:space="preserve">conveyed through </w:t>
      </w:r>
      <w:r w:rsidR="000911D8">
        <w:rPr>
          <w:lang w:val="en-US"/>
        </w:rPr>
        <w:t>interference values implicitly</w:t>
      </w:r>
      <w:r w:rsidR="00E551C4">
        <w:rPr>
          <w:lang w:val="en-US"/>
        </w:rPr>
        <w:t>.</w:t>
      </w:r>
    </w:p>
    <w:p w14:paraId="411C35B1" w14:textId="539D9646" w:rsidR="001070FF" w:rsidRDefault="003E1677" w:rsidP="005C3CF1">
      <w:pPr>
        <w:pStyle w:val="BodyText"/>
        <w:rPr>
          <w:lang w:val="en-US"/>
        </w:rPr>
      </w:pPr>
      <w:r>
        <w:rPr>
          <w:lang w:val="en-US"/>
        </w:rPr>
        <w:t>Training data for the FIS is collected by sweeping t</w:t>
      </w:r>
      <w:r w:rsidR="00DC64E8" w:rsidRPr="00DC64E8">
        <w:rPr>
          <w:lang w:val="en-US"/>
        </w:rPr>
        <w:t>he location of the radiometer</w:t>
      </w:r>
      <w:r w:rsidR="003C7DB6">
        <w:rPr>
          <w:lang w:val="en-US"/>
        </w:rPr>
        <w:t xml:space="preserve"> </w:t>
      </w:r>
      <w:r w:rsidR="00DC64E8" w:rsidRPr="00DC64E8">
        <w:rPr>
          <w:lang w:val="en-US"/>
        </w:rPr>
        <w:t>across the network’s geographical area</w:t>
      </w:r>
      <w:r>
        <w:rPr>
          <w:lang w:val="en-US"/>
        </w:rPr>
        <w:t xml:space="preserve"> while capturing</w:t>
      </w:r>
      <w:r w:rsidR="00DC64E8" w:rsidRPr="00DC64E8">
        <w:rPr>
          <w:lang w:val="en-US"/>
        </w:rPr>
        <w:t xml:space="preserve"> the path</w:t>
      </w:r>
      <w:r w:rsidR="00766A27">
        <w:rPr>
          <w:lang w:val="en-US"/>
        </w:rPr>
        <w:t xml:space="preserve"> </w:t>
      </w:r>
      <w:r w:rsidR="00DC64E8" w:rsidRPr="00DC64E8">
        <w:rPr>
          <w:lang w:val="en-US"/>
        </w:rPr>
        <w:t xml:space="preserve">loss values between it and other devices. At each location, the amount of interference presented to the radiometer by a </w:t>
      </w:r>
      <w:proofErr w:type="spellStart"/>
      <w:r w:rsidR="00DC64E8" w:rsidRPr="00DC64E8">
        <w:rPr>
          <w:lang w:val="en-US"/>
        </w:rPr>
        <w:t>gNB</w:t>
      </w:r>
      <w:proofErr w:type="spellEnd"/>
      <w:r w:rsidR="00DC64E8" w:rsidRPr="00DC64E8">
        <w:rPr>
          <w:lang w:val="en-US"/>
        </w:rPr>
        <w:t xml:space="preserve"> is calculated from </w:t>
      </w:r>
      <w:r w:rsidR="00C32AD0">
        <w:rPr>
          <w:lang w:val="en-US"/>
        </w:rPr>
        <w:t xml:space="preserve">a range of </w:t>
      </w:r>
      <w:r w:rsidR="00DC64E8" w:rsidRPr="00DC64E8">
        <w:rPr>
          <w:lang w:val="en-US"/>
        </w:rPr>
        <w:t>PSD</w:t>
      </w:r>
      <w:r w:rsidR="00050339">
        <w:rPr>
          <w:lang w:val="en-US"/>
        </w:rPr>
        <w:t xml:space="preserve">s </w:t>
      </w:r>
      <w:r w:rsidR="00DC64E8" w:rsidRPr="00DC64E8">
        <w:rPr>
          <w:lang w:val="en-US"/>
        </w:rPr>
        <w:t>and the free space path</w:t>
      </w:r>
      <w:r w:rsidR="00766A27">
        <w:rPr>
          <w:lang w:val="en-US"/>
        </w:rPr>
        <w:t xml:space="preserve"> </w:t>
      </w:r>
      <w:r w:rsidR="00DC64E8" w:rsidRPr="00DC64E8">
        <w:rPr>
          <w:lang w:val="en-US"/>
        </w:rPr>
        <w:t>loss between devices.</w:t>
      </w:r>
      <w:r w:rsidR="005C3CF1">
        <w:rPr>
          <w:lang w:val="en-US"/>
        </w:rPr>
        <w:t xml:space="preserve"> </w:t>
      </w:r>
      <w:r w:rsidR="00111552">
        <w:rPr>
          <w:lang w:val="en-US"/>
        </w:rPr>
        <w:t>Making worst-case assumptions, t</w:t>
      </w:r>
      <w:r w:rsidR="00EF476E">
        <w:rPr>
          <w:lang w:val="en-US"/>
        </w:rPr>
        <w:t xml:space="preserve">he </w:t>
      </w:r>
      <w:r w:rsidR="0065152E">
        <w:rPr>
          <w:lang w:val="en-US"/>
        </w:rPr>
        <w:t xml:space="preserve">interference </w:t>
      </w:r>
      <w:r w:rsidR="00EF476E">
        <w:rPr>
          <w:lang w:val="en-US"/>
        </w:rPr>
        <w:t xml:space="preserve">contribution from each </w:t>
      </w:r>
      <w:proofErr w:type="spellStart"/>
      <w:r w:rsidR="00EF476E">
        <w:rPr>
          <w:lang w:val="en-US"/>
        </w:rPr>
        <w:t>gNB</w:t>
      </w:r>
      <w:proofErr w:type="spellEnd"/>
      <w:r w:rsidR="00EF476E">
        <w:rPr>
          <w:lang w:val="en-US"/>
        </w:rPr>
        <w:t xml:space="preserve"> is summed </w:t>
      </w:r>
      <w:r w:rsidR="00466DBE">
        <w:rPr>
          <w:lang w:val="en-US"/>
        </w:rPr>
        <w:t>at the radiometer’s location to estimate the aggregate interference. The</w:t>
      </w:r>
      <w:r w:rsidR="000A75D6">
        <w:rPr>
          <w:lang w:val="en-US"/>
        </w:rPr>
        <w:t xml:space="preserve"> final</w:t>
      </w:r>
      <w:r w:rsidR="00466DBE">
        <w:rPr>
          <w:lang w:val="en-US"/>
        </w:rPr>
        <w:t xml:space="preserve"> </w:t>
      </w:r>
      <w:r w:rsidR="000A4892">
        <w:rPr>
          <w:lang w:val="en-US"/>
        </w:rPr>
        <w:t xml:space="preserve">data set </w:t>
      </w:r>
      <w:r w:rsidR="000A75D6">
        <w:rPr>
          <w:lang w:val="en-US"/>
        </w:rPr>
        <w:t xml:space="preserve">captured for use by the FIS consists of </w:t>
      </w:r>
      <w:r w:rsidR="00EF27A3">
        <w:rPr>
          <w:lang w:val="en-US"/>
        </w:rPr>
        <w:t>a range of</w:t>
      </w:r>
      <w:r w:rsidR="000A75D6">
        <w:rPr>
          <w:lang w:val="en-US"/>
        </w:rPr>
        <w:t xml:space="preserve"> </w:t>
      </w:r>
      <w:r w:rsidR="007D7DD2">
        <w:rPr>
          <w:lang w:val="en-US"/>
        </w:rPr>
        <w:t xml:space="preserve">PSDs </w:t>
      </w:r>
      <w:r w:rsidR="00EF27A3">
        <w:rPr>
          <w:lang w:val="en-US"/>
        </w:rPr>
        <w:t>for</w:t>
      </w:r>
      <w:r w:rsidR="00DF35FD">
        <w:rPr>
          <w:lang w:val="en-US"/>
        </w:rPr>
        <w:t xml:space="preserve"> each </w:t>
      </w:r>
      <w:proofErr w:type="spellStart"/>
      <w:r w:rsidR="00DF35FD">
        <w:rPr>
          <w:lang w:val="en-US"/>
        </w:rPr>
        <w:t>gNB</w:t>
      </w:r>
      <w:proofErr w:type="spellEnd"/>
      <w:r w:rsidR="00D315DD">
        <w:rPr>
          <w:lang w:val="en-US"/>
        </w:rPr>
        <w:t xml:space="preserve"> emission</w:t>
      </w:r>
      <w:r w:rsidR="00EF27A3">
        <w:rPr>
          <w:lang w:val="en-US"/>
        </w:rPr>
        <w:t xml:space="preserve"> at each radiometer location</w:t>
      </w:r>
      <w:r w:rsidR="00FC5E2C">
        <w:rPr>
          <w:lang w:val="en-US"/>
        </w:rPr>
        <w:t>, path</w:t>
      </w:r>
      <w:r w:rsidR="00766A27">
        <w:rPr>
          <w:lang w:val="en-US"/>
        </w:rPr>
        <w:t xml:space="preserve"> </w:t>
      </w:r>
      <w:r w:rsidR="00FC5E2C">
        <w:rPr>
          <w:lang w:val="en-US"/>
        </w:rPr>
        <w:t>loss</w:t>
      </w:r>
      <w:r w:rsidR="00186548">
        <w:rPr>
          <w:lang w:val="en-US"/>
        </w:rPr>
        <w:t>es to</w:t>
      </w:r>
      <w:r w:rsidR="005D4B00">
        <w:rPr>
          <w:lang w:val="en-US"/>
        </w:rPr>
        <w:t xml:space="preserve"> the</w:t>
      </w:r>
      <w:r w:rsidR="00FC5E2C">
        <w:rPr>
          <w:lang w:val="en-US"/>
        </w:rPr>
        <w:t xml:space="preserve"> radiometer,</w:t>
      </w:r>
      <w:r w:rsidR="00186548">
        <w:rPr>
          <w:lang w:val="en-US"/>
        </w:rPr>
        <w:t xml:space="preserve"> the</w:t>
      </w:r>
      <w:r w:rsidR="00FC5E2C">
        <w:rPr>
          <w:lang w:val="en-US"/>
        </w:rPr>
        <w:t xml:space="preserve"> </w:t>
      </w:r>
      <w:r w:rsidR="00466DBE">
        <w:rPr>
          <w:lang w:val="en-US"/>
        </w:rPr>
        <w:t xml:space="preserve">individual </w:t>
      </w:r>
      <w:r w:rsidR="007D7DD2">
        <w:rPr>
          <w:lang w:val="en-US"/>
        </w:rPr>
        <w:t xml:space="preserve">interference </w:t>
      </w:r>
      <w:r w:rsidR="00466DBE">
        <w:rPr>
          <w:lang w:val="en-US"/>
        </w:rPr>
        <w:t>contribution</w:t>
      </w:r>
      <w:r w:rsidR="000538C8">
        <w:rPr>
          <w:lang w:val="en-US"/>
        </w:rPr>
        <w:t xml:space="preserve">, </w:t>
      </w:r>
      <w:r w:rsidR="00466DBE">
        <w:rPr>
          <w:lang w:val="en-US"/>
        </w:rPr>
        <w:t xml:space="preserve">and </w:t>
      </w:r>
      <w:r w:rsidR="00186548">
        <w:rPr>
          <w:lang w:val="en-US"/>
        </w:rPr>
        <w:t xml:space="preserve">the </w:t>
      </w:r>
      <w:r w:rsidR="00466DBE">
        <w:rPr>
          <w:lang w:val="en-US"/>
        </w:rPr>
        <w:t>final aggregate</w:t>
      </w:r>
      <w:r w:rsidR="007D7DD2">
        <w:rPr>
          <w:lang w:val="en-US"/>
        </w:rPr>
        <w:t xml:space="preserve"> </w:t>
      </w:r>
      <w:r w:rsidR="008B579C">
        <w:rPr>
          <w:lang w:val="en-US"/>
        </w:rPr>
        <w:t>interference level</w:t>
      </w:r>
      <w:r w:rsidR="00C50D06">
        <w:rPr>
          <w:lang w:val="en-US"/>
        </w:rPr>
        <w:t xml:space="preserve">. </w:t>
      </w:r>
    </w:p>
    <w:p w14:paraId="5A657D79" w14:textId="2560C69A" w:rsidR="00F25AC4" w:rsidRDefault="00F25AC4" w:rsidP="00F25AC4">
      <w:pPr>
        <w:pStyle w:val="Heading1"/>
      </w:pPr>
      <w:r>
        <w:t xml:space="preserve">Mamdani </w:t>
      </w:r>
      <w:r w:rsidR="00AA38B2">
        <w:t xml:space="preserve">Fuzzy Inference System </w:t>
      </w:r>
      <w:r>
        <w:t>Design</w:t>
      </w:r>
    </w:p>
    <w:p w14:paraId="0F0CCE48" w14:textId="72854FAA" w:rsidR="002E723A" w:rsidRPr="00061B11" w:rsidRDefault="00552EC7" w:rsidP="00061B11">
      <w:pPr>
        <w:pStyle w:val="BodyText"/>
        <w:ind w:firstLine="0pt"/>
        <w:rPr>
          <w:lang w:val="en-US"/>
        </w:rPr>
      </w:pPr>
      <w:r>
        <w:tab/>
      </w:r>
      <w:r w:rsidR="00DB075F">
        <w:rPr>
          <w:lang w:val="en-US"/>
        </w:rPr>
        <w:t>Our goal is to t</w:t>
      </w:r>
      <w:r w:rsidR="00BA2613" w:rsidRPr="00BA2613">
        <w:rPr>
          <w:lang w:val="en-US"/>
        </w:rPr>
        <w:t>ranslate linguistic variables into a calculable process</w:t>
      </w:r>
      <w:r w:rsidR="00326FCE">
        <w:rPr>
          <w:lang w:val="en-US"/>
        </w:rPr>
        <w:t xml:space="preserve"> that will</w:t>
      </w:r>
      <w:r w:rsidR="00797397">
        <w:rPr>
          <w:lang w:val="en-US"/>
        </w:rPr>
        <w:t xml:space="preserve"> infer</w:t>
      </w:r>
      <w:r w:rsidRPr="00552EC7">
        <w:t xml:space="preserve"> the potential interference between a</w:t>
      </w:r>
      <w:r w:rsidR="00370F65">
        <w:rPr>
          <w:lang w:val="en-US"/>
        </w:rPr>
        <w:t xml:space="preserve"> </w:t>
      </w:r>
      <w:r w:rsidRPr="00552EC7">
        <w:t xml:space="preserve">transmitter/receiver pair. </w:t>
      </w:r>
      <w:r w:rsidR="004D3934">
        <w:rPr>
          <w:lang w:val="en-US"/>
        </w:rPr>
        <w:t xml:space="preserve">The </w:t>
      </w:r>
      <w:r w:rsidR="008436AA">
        <w:rPr>
          <w:lang w:val="en-US"/>
        </w:rPr>
        <w:t>variables chosen</w:t>
      </w:r>
      <w:r w:rsidR="00940CC1">
        <w:rPr>
          <w:lang w:val="en-US"/>
        </w:rPr>
        <w:t xml:space="preserve"> to describe</w:t>
      </w:r>
      <w:r w:rsidR="00D6045A">
        <w:rPr>
          <w:lang w:val="en-US"/>
        </w:rPr>
        <w:t xml:space="preserve"> the inputs of</w:t>
      </w:r>
      <w:r w:rsidR="008436AA">
        <w:rPr>
          <w:lang w:val="en-US"/>
        </w:rPr>
        <w:t xml:space="preserve"> this design are simpl</w:t>
      </w:r>
      <w:r w:rsidR="002E010B">
        <w:rPr>
          <w:lang w:val="en-US"/>
        </w:rPr>
        <w:t>y</w:t>
      </w:r>
      <w:r w:rsidR="008436AA">
        <w:rPr>
          <w:lang w:val="en-US"/>
        </w:rPr>
        <w:t xml:space="preserve"> </w:t>
      </w:r>
      <w:r w:rsidR="009B3F90">
        <w:rPr>
          <w:lang w:val="en-US"/>
        </w:rPr>
        <w:t>“</w:t>
      </w:r>
      <w:r w:rsidR="008436AA">
        <w:rPr>
          <w:lang w:val="en-US"/>
        </w:rPr>
        <w:t>low</w:t>
      </w:r>
      <w:r w:rsidR="009B3F90">
        <w:rPr>
          <w:lang w:val="en-US"/>
        </w:rPr>
        <w:t>”</w:t>
      </w:r>
      <w:r w:rsidR="008436AA">
        <w:rPr>
          <w:lang w:val="en-US"/>
        </w:rPr>
        <w:t xml:space="preserve">, </w:t>
      </w:r>
      <w:r w:rsidR="009B3F90">
        <w:rPr>
          <w:lang w:val="en-US"/>
        </w:rPr>
        <w:t>“</w:t>
      </w:r>
      <w:r w:rsidR="008436AA">
        <w:rPr>
          <w:lang w:val="en-US"/>
        </w:rPr>
        <w:t>medium</w:t>
      </w:r>
      <w:r w:rsidR="009B3F90">
        <w:rPr>
          <w:lang w:val="en-US"/>
        </w:rPr>
        <w:t>”</w:t>
      </w:r>
      <w:r w:rsidR="008436AA">
        <w:rPr>
          <w:lang w:val="en-US"/>
        </w:rPr>
        <w:t xml:space="preserve">, and </w:t>
      </w:r>
      <w:r w:rsidR="009B3F90">
        <w:rPr>
          <w:lang w:val="en-US"/>
        </w:rPr>
        <w:t>“</w:t>
      </w:r>
      <w:r w:rsidR="008436AA">
        <w:rPr>
          <w:lang w:val="en-US"/>
        </w:rPr>
        <w:t>hig</w:t>
      </w:r>
      <w:r w:rsidR="00AA072B">
        <w:rPr>
          <w:lang w:val="en-US"/>
        </w:rPr>
        <w:t>h</w:t>
      </w:r>
      <w:r w:rsidR="00CA6A3C">
        <w:rPr>
          <w:lang w:val="en-US"/>
        </w:rPr>
        <w:t>”</w:t>
      </w:r>
      <w:r w:rsidR="00221C16">
        <w:rPr>
          <w:lang w:val="en-US"/>
        </w:rPr>
        <w:t>.</w:t>
      </w:r>
      <w:r w:rsidR="00AA072B">
        <w:rPr>
          <w:lang w:val="en-US"/>
        </w:rPr>
        <w:t xml:space="preserve"> </w:t>
      </w:r>
      <w:r w:rsidR="00CA6A3C">
        <w:rPr>
          <w:lang w:val="en-US"/>
        </w:rPr>
        <w:t>Additional variables may be included</w:t>
      </w:r>
      <w:r w:rsidR="00021E41">
        <w:rPr>
          <w:lang w:val="en-US"/>
        </w:rPr>
        <w:t xml:space="preserve"> if less ambiguous data is available, but </w:t>
      </w:r>
      <w:r w:rsidR="00FA3BD6">
        <w:rPr>
          <w:lang w:val="en-US"/>
        </w:rPr>
        <w:t xml:space="preserve">these are chosen </w:t>
      </w:r>
      <w:r w:rsidR="00021E41">
        <w:rPr>
          <w:lang w:val="en-US"/>
        </w:rPr>
        <w:t xml:space="preserve">to demonstrate the effectiveness of this approach given broad membership </w:t>
      </w:r>
      <w:r w:rsidR="0058331E">
        <w:rPr>
          <w:lang w:val="en-US"/>
        </w:rPr>
        <w:t>classification.</w:t>
      </w:r>
      <w:r w:rsidR="009D3E97">
        <w:rPr>
          <w:lang w:val="en-US"/>
        </w:rPr>
        <w:t xml:space="preserve"> </w:t>
      </w:r>
      <w:r w:rsidRPr="00552EC7">
        <w:t>With knowledge of distance, direction between devices, and antenna characteristics,</w:t>
      </w:r>
      <w:r w:rsidR="00370F65">
        <w:rPr>
          <w:lang w:val="en-US"/>
        </w:rPr>
        <w:t xml:space="preserve"> the </w:t>
      </w:r>
      <w:r w:rsidR="00105E1D">
        <w:rPr>
          <w:lang w:val="en-US"/>
        </w:rPr>
        <w:t xml:space="preserve">spectral </w:t>
      </w:r>
      <w:r w:rsidR="00370F65">
        <w:rPr>
          <w:lang w:val="en-US"/>
        </w:rPr>
        <w:t>broker</w:t>
      </w:r>
      <w:r w:rsidR="00D77F5A">
        <w:rPr>
          <w:lang w:val="en-US"/>
        </w:rPr>
        <w:t xml:space="preserve"> is able to provide the PS</w:t>
      </w:r>
      <w:r w:rsidR="00AE187F">
        <w:rPr>
          <w:lang w:val="en-US"/>
        </w:rPr>
        <w:t>D</w:t>
      </w:r>
      <w:r w:rsidRPr="00552EC7">
        <w:t xml:space="preserve"> and</w:t>
      </w:r>
      <w:r w:rsidR="00AE187F">
        <w:rPr>
          <w:lang w:val="en-US"/>
        </w:rPr>
        <w:t xml:space="preserve"> </w:t>
      </w:r>
      <w:r w:rsidRPr="00552EC7">
        <w:t>anticipated path</w:t>
      </w:r>
      <w:r w:rsidR="00C03B4E">
        <w:rPr>
          <w:lang w:val="en-US"/>
        </w:rPr>
        <w:t xml:space="preserve"> </w:t>
      </w:r>
      <w:r w:rsidRPr="00552EC7">
        <w:t xml:space="preserve">loss </w:t>
      </w:r>
      <w:r w:rsidR="00A21C92">
        <w:rPr>
          <w:lang w:val="en-US"/>
        </w:rPr>
        <w:t>of transmissions</w:t>
      </w:r>
      <w:r w:rsidR="00895EF5">
        <w:rPr>
          <w:lang w:val="en-US"/>
        </w:rPr>
        <w:t xml:space="preserve"> </w:t>
      </w:r>
      <w:r w:rsidR="002E010B">
        <w:rPr>
          <w:lang w:val="en-US"/>
        </w:rPr>
        <w:t>to</w:t>
      </w:r>
      <w:r w:rsidR="00895EF5">
        <w:rPr>
          <w:lang w:val="en-US"/>
        </w:rPr>
        <w:t xml:space="preserve"> the FIS as </w:t>
      </w:r>
      <w:r w:rsidR="00A07AE6">
        <w:rPr>
          <w:lang w:val="en-US"/>
        </w:rPr>
        <w:t>antecedents</w:t>
      </w:r>
      <w:r w:rsidRPr="00552EC7">
        <w:t xml:space="preserve">. The </w:t>
      </w:r>
      <w:r w:rsidR="00D47A83" w:rsidRPr="00D47A83">
        <w:rPr>
          <w:lang w:val="en-US"/>
        </w:rPr>
        <w:t>path</w:t>
      </w:r>
      <w:r w:rsidR="00C03B4E">
        <w:rPr>
          <w:lang w:val="en-US"/>
        </w:rPr>
        <w:t xml:space="preserve"> </w:t>
      </w:r>
      <w:r w:rsidR="00D47A83" w:rsidRPr="00D47A83">
        <w:rPr>
          <w:lang w:val="en-US"/>
        </w:rPr>
        <w:t xml:space="preserve">loss </w:t>
      </w:r>
      <w:r w:rsidRPr="00552EC7">
        <w:t xml:space="preserve">input is fuzzified but taking its membership grade with the fuzzy sets of low, medium, and high </w:t>
      </w:r>
      <w:r w:rsidR="00D47A83" w:rsidRPr="00D47A83">
        <w:rPr>
          <w:lang w:val="en-US"/>
        </w:rPr>
        <w:t>path</w:t>
      </w:r>
      <w:r w:rsidR="00CC49EB">
        <w:rPr>
          <w:lang w:val="en-US"/>
        </w:rPr>
        <w:t xml:space="preserve"> </w:t>
      </w:r>
      <w:r w:rsidR="00D47A83" w:rsidRPr="00D47A83">
        <w:rPr>
          <w:lang w:val="en-US"/>
        </w:rPr>
        <w:t>loss values</w:t>
      </w:r>
      <w:r w:rsidR="00912758">
        <w:rPr>
          <w:lang w:val="en-US"/>
        </w:rPr>
        <w:t xml:space="preserve"> determine</w:t>
      </w:r>
      <w:r w:rsidR="008A1824">
        <w:rPr>
          <w:lang w:val="en-US"/>
        </w:rPr>
        <w:t>d</w:t>
      </w:r>
      <w:r w:rsidR="00912758">
        <w:rPr>
          <w:lang w:val="en-US"/>
        </w:rPr>
        <w:t xml:space="preserve"> by the</w:t>
      </w:r>
      <w:r w:rsidR="004E0CE6">
        <w:rPr>
          <w:lang w:val="en-US"/>
        </w:rPr>
        <w:t xml:space="preserve"> propagation environment</w:t>
      </w:r>
      <w:r w:rsidRPr="00552EC7">
        <w:t xml:space="preserve">. </w:t>
      </w:r>
      <w:r w:rsidR="00602DA0">
        <w:rPr>
          <w:lang w:val="en-US"/>
        </w:rPr>
        <w:t xml:space="preserve">The rule base is </w:t>
      </w:r>
      <w:r w:rsidR="000205C0">
        <w:rPr>
          <w:lang w:val="en-US"/>
        </w:rPr>
        <w:t>formed by our chosen linguistic variables an</w:t>
      </w:r>
      <w:r w:rsidR="00E94219">
        <w:rPr>
          <w:lang w:val="en-US"/>
        </w:rPr>
        <w:t>d</w:t>
      </w:r>
      <w:r w:rsidR="000205C0">
        <w:rPr>
          <w:lang w:val="en-US"/>
        </w:rPr>
        <w:t xml:space="preserve"> </w:t>
      </w:r>
      <w:r w:rsidR="00E94219">
        <w:rPr>
          <w:lang w:val="en-US"/>
        </w:rPr>
        <w:t xml:space="preserve">relationship between </w:t>
      </w:r>
      <w:r w:rsidR="00276108">
        <w:rPr>
          <w:lang w:val="en-US"/>
        </w:rPr>
        <w:t>path</w:t>
      </w:r>
      <w:r w:rsidR="00CC49EB">
        <w:rPr>
          <w:lang w:val="en-US"/>
        </w:rPr>
        <w:t xml:space="preserve"> </w:t>
      </w:r>
      <w:r w:rsidR="00276108">
        <w:rPr>
          <w:lang w:val="en-US"/>
        </w:rPr>
        <w:t>loss</w:t>
      </w:r>
      <w:r w:rsidR="00635B94">
        <w:rPr>
          <w:lang w:val="en-US"/>
        </w:rPr>
        <w:t xml:space="preserve"> and </w:t>
      </w:r>
      <w:r w:rsidR="009211AB">
        <w:rPr>
          <w:lang w:val="en-US"/>
        </w:rPr>
        <w:t>interfer</w:t>
      </w:r>
      <w:r w:rsidR="005E516B">
        <w:rPr>
          <w:lang w:val="en-US"/>
        </w:rPr>
        <w:t>ence level</w:t>
      </w:r>
      <w:r w:rsidR="00ED5179">
        <w:rPr>
          <w:lang w:val="en-US"/>
        </w:rPr>
        <w:t>. R</w:t>
      </w:r>
      <w:r w:rsidR="000202F8">
        <w:rPr>
          <w:lang w:val="en-US"/>
        </w:rPr>
        <w:t xml:space="preserve">ules are activated by </w:t>
      </w:r>
      <w:r w:rsidR="003A0A77">
        <w:rPr>
          <w:lang w:val="en-US"/>
        </w:rPr>
        <w:t>min-max</w:t>
      </w:r>
      <w:r w:rsidR="004A78A3">
        <w:rPr>
          <w:lang w:val="en-US"/>
        </w:rPr>
        <w:t xml:space="preserve"> logic</w:t>
      </w:r>
      <w:r w:rsidR="00816E8B">
        <w:rPr>
          <w:lang w:val="en-US"/>
        </w:rPr>
        <w:t xml:space="preserve"> and the results used as weights </w:t>
      </w:r>
      <w:r w:rsidR="005A4B10">
        <w:rPr>
          <w:lang w:val="en-US"/>
        </w:rPr>
        <w:t>for the consequent membership functions.</w:t>
      </w:r>
      <w:r w:rsidR="001241CF">
        <w:rPr>
          <w:lang w:val="en-US"/>
        </w:rPr>
        <w:t xml:space="preserve"> </w:t>
      </w:r>
      <w:r w:rsidR="00A07AE6">
        <w:rPr>
          <w:lang w:val="en-US"/>
        </w:rPr>
        <w:t xml:space="preserve">As with the antecedent, </w:t>
      </w:r>
      <w:r w:rsidR="00C9015E">
        <w:rPr>
          <w:lang w:val="en-US"/>
        </w:rPr>
        <w:t>th</w:t>
      </w:r>
      <w:r w:rsidR="00900693">
        <w:rPr>
          <w:lang w:val="en-US"/>
        </w:rPr>
        <w:t>e</w:t>
      </w:r>
      <w:r w:rsidR="00C9015E">
        <w:rPr>
          <w:lang w:val="en-US"/>
        </w:rPr>
        <w:t xml:space="preserve"> consequent </w:t>
      </w:r>
      <w:r w:rsidR="00C9015E">
        <w:rPr>
          <w:lang w:val="en-US"/>
        </w:rPr>
        <w:lastRenderedPageBreak/>
        <w:t>set</w:t>
      </w:r>
      <w:r w:rsidR="00900693">
        <w:rPr>
          <w:lang w:val="en-US"/>
        </w:rPr>
        <w:t xml:space="preserve"> of interference values</w:t>
      </w:r>
      <w:r w:rsidR="00C9015E">
        <w:rPr>
          <w:lang w:val="en-US"/>
        </w:rPr>
        <w:t xml:space="preserve"> is comprised</w:t>
      </w:r>
      <w:r w:rsidR="007116F1">
        <w:rPr>
          <w:lang w:val="en-US"/>
        </w:rPr>
        <w:t xml:space="preserve"> low, medium, and high </w:t>
      </w:r>
      <w:r w:rsidR="00900693">
        <w:rPr>
          <w:lang w:val="en-US"/>
        </w:rPr>
        <w:t>subsets</w:t>
      </w:r>
      <w:r w:rsidR="007116F1">
        <w:rPr>
          <w:lang w:val="en-US"/>
        </w:rPr>
        <w:t>.</w:t>
      </w:r>
      <w:r w:rsidR="00E552E5">
        <w:rPr>
          <w:lang w:val="en-US"/>
        </w:rPr>
        <w:t xml:space="preserve"> The final defuzzied value is</w:t>
      </w:r>
      <w:r w:rsidR="000812B8">
        <w:rPr>
          <w:lang w:val="en-US"/>
        </w:rPr>
        <w:t xml:space="preserve"> the center of mass of the weighted</w:t>
      </w:r>
      <w:r w:rsidR="001F4A30">
        <w:rPr>
          <w:lang w:val="en-US"/>
        </w:rPr>
        <w:t xml:space="preserve"> and summed consequent membership functions.</w:t>
      </w:r>
      <w:r w:rsidR="00BD0B6F">
        <w:rPr>
          <w:lang w:val="en-US"/>
        </w:rPr>
        <w:t xml:space="preserve"> </w:t>
      </w:r>
    </w:p>
    <w:p w14:paraId="6F8DC205" w14:textId="0F4BE13E" w:rsidR="00C838F8" w:rsidRDefault="00C838F8" w:rsidP="00C838F8">
      <w:pPr>
        <w:pStyle w:val="Heading2"/>
      </w:pPr>
      <w:r>
        <w:t>Input Parameters (Antecedents)</w:t>
      </w:r>
    </w:p>
    <w:p w14:paraId="513C0535" w14:textId="3960C18C" w:rsidR="004F4CF7" w:rsidRDefault="00EF524E" w:rsidP="003B1129">
      <w:pPr>
        <w:ind w:firstLine="14.40pt"/>
        <w:jc w:val="both"/>
      </w:pPr>
      <w:r>
        <w:t>Our design considers only power and path</w:t>
      </w:r>
      <w:r w:rsidR="00CC49EB">
        <w:t xml:space="preserve"> </w:t>
      </w:r>
      <w:r>
        <w:t xml:space="preserve">loss of </w:t>
      </w:r>
      <w:r w:rsidR="009E0BD5">
        <w:t>transmissions.</w:t>
      </w:r>
      <w:r w:rsidR="00B81BE9">
        <w:t xml:space="preserve"> </w:t>
      </w:r>
      <w:r w:rsidR="00282EEB">
        <w:t>Functions of low, medium, and high path</w:t>
      </w:r>
      <w:r w:rsidR="00CC49EB">
        <w:t xml:space="preserve"> </w:t>
      </w:r>
      <w:r w:rsidR="00282EEB">
        <w:t>losses</w:t>
      </w:r>
      <w:r w:rsidR="00893872">
        <w:t xml:space="preserve"> are initially crafted </w:t>
      </w:r>
      <w:r w:rsidR="007E675F">
        <w:t xml:space="preserve">based on expectations of the simulated network in which we are testing the system. </w:t>
      </w:r>
      <w:r w:rsidR="00AC2A39">
        <w:t>Under the assumption of isotropic</w:t>
      </w:r>
      <w:r w:rsidR="004D0EE8">
        <w:t xml:space="preserve"> reception and</w:t>
      </w:r>
      <w:r w:rsidR="00AC2A39">
        <w:t xml:space="preserve"> radiation, </w:t>
      </w:r>
      <w:r w:rsidR="00B50AF1">
        <w:t>free space path</w:t>
      </w:r>
      <w:r w:rsidR="00CC49EB">
        <w:t xml:space="preserve"> </w:t>
      </w:r>
      <w:r w:rsidR="00B50AF1">
        <w:t>loss</w:t>
      </w:r>
      <w:r w:rsidR="00AC2A39">
        <w:t xml:space="preserve"> indicates</w:t>
      </w:r>
      <w:r w:rsidR="00190B7F">
        <w:t xml:space="preserve"> approximately 120</w:t>
      </w:r>
      <w:r w:rsidR="00AF2235">
        <w:t> </w:t>
      </w:r>
      <w:r w:rsidR="00190B7F">
        <w:t xml:space="preserve">dB </w:t>
      </w:r>
      <w:r w:rsidR="00B50AF1">
        <w:t xml:space="preserve">of loss </w:t>
      </w:r>
      <w:r w:rsidR="00190B7F">
        <w:t>over</w:t>
      </w:r>
      <w:r w:rsidR="006A1F21">
        <w:t xml:space="preserve"> </w:t>
      </w:r>
      <w:r w:rsidR="00601AE7">
        <w:t>the 1</w:t>
      </w:r>
      <w:r w:rsidR="00AF2235">
        <w:t> </w:t>
      </w:r>
      <w:r w:rsidR="00601AE7">
        <w:t>km distance across</w:t>
      </w:r>
      <w:r w:rsidR="00883622">
        <w:t xml:space="preserve"> the network.</w:t>
      </w:r>
      <w:r w:rsidR="002C51A5">
        <w:t xml:space="preserve"> </w:t>
      </w:r>
      <w:r w:rsidR="00F531BE">
        <w:t>The lower end of this scale is the anticipated path</w:t>
      </w:r>
      <w:r w:rsidR="00CC49EB">
        <w:t xml:space="preserve"> </w:t>
      </w:r>
      <w:r w:rsidR="00F531BE">
        <w:t>loss over 50</w:t>
      </w:r>
      <w:r w:rsidR="00AF2235">
        <w:t> </w:t>
      </w:r>
      <w:r w:rsidR="003206CE">
        <w:t>meters</w:t>
      </w:r>
      <w:r w:rsidR="00996E76">
        <w:t xml:space="preserve"> while m</w:t>
      </w:r>
      <w:r w:rsidR="002D083E">
        <w:t xml:space="preserve">edium losses </w:t>
      </w:r>
      <w:r w:rsidR="00996E76">
        <w:t xml:space="preserve">encompass values in between. </w:t>
      </w:r>
      <w:r w:rsidR="00014F0B">
        <w:t>F</w:t>
      </w:r>
      <w:r w:rsidR="003C329F">
        <w:t xml:space="preserve">ig. </w:t>
      </w:r>
      <w:r w:rsidR="006C74AB">
        <w:t>8</w:t>
      </w:r>
      <w:r w:rsidR="003C329F">
        <w:t xml:space="preserve"> </w:t>
      </w:r>
      <w:r w:rsidR="00442542">
        <w:t xml:space="preserve">shows the varying membership grades </w:t>
      </w:r>
      <w:r w:rsidR="00201EA4">
        <w:t xml:space="preserve">of </w:t>
      </w:r>
      <w:r w:rsidR="00442542">
        <w:t>a given path</w:t>
      </w:r>
      <w:r w:rsidR="00CC49EB">
        <w:t xml:space="preserve"> </w:t>
      </w:r>
      <w:r w:rsidR="00442542">
        <w:t xml:space="preserve">loss </w:t>
      </w:r>
      <w:r w:rsidR="00201EA4">
        <w:t xml:space="preserve">value with the </w:t>
      </w:r>
      <w:r w:rsidR="00E94B78">
        <w:t xml:space="preserve">sets of low, medium, and high losses. </w:t>
      </w:r>
    </w:p>
    <w:p w14:paraId="44D5BB05" w14:textId="4FEDDC0B" w:rsidR="005A6656" w:rsidRPr="00783AC7" w:rsidRDefault="000D16CE" w:rsidP="00B06C8D">
      <w:pPr>
        <w:pStyle w:val="BodyText"/>
        <w:ind w:start="14.40pt" w:firstLine="0pt"/>
        <w:jc w:val="center"/>
        <w:rPr>
          <w:lang w:val="en-US"/>
        </w:rPr>
      </w:pPr>
      <w:r>
        <w:rPr>
          <w:noProof/>
          <w:sz w:val="16"/>
          <w:szCs w:val="16"/>
          <w:lang w:val="en-US"/>
        </w:rPr>
        <w:drawing>
          <wp:inline distT="0" distB="0" distL="0" distR="0" wp14:anchorId="045C7815" wp14:editId="24933308">
            <wp:extent cx="3195955" cy="2397125"/>
            <wp:effectExtent l="0" t="0" r="4445" b="3175"/>
            <wp:docPr id="563717984" name="Picture 563717984" descr="A graph of a number of lin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63717984" name="Picture 3" descr="A graph of a number of lines&#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r w:rsidR="005A6656" w:rsidRPr="00AA621D" w:rsidDel="006C74AB">
        <w:rPr>
          <w:sz w:val="16"/>
          <w:szCs w:val="16"/>
          <w:lang w:val="en-US"/>
        </w:rPr>
        <w:t>Fig</w:t>
      </w:r>
      <w:r w:rsidR="00FB4AE8" w:rsidRPr="00AA621D" w:rsidDel="006C74AB">
        <w:rPr>
          <w:sz w:val="16"/>
          <w:szCs w:val="16"/>
          <w:lang w:val="en-US"/>
        </w:rPr>
        <w:t xml:space="preserve">. </w:t>
      </w:r>
      <w:r w:rsidDel="006C74AB">
        <w:rPr>
          <w:sz w:val="16"/>
          <w:szCs w:val="16"/>
          <w:lang w:val="en-US"/>
        </w:rPr>
        <w:t>8</w:t>
      </w:r>
      <w:r w:rsidR="00FB4AE8" w:rsidRPr="00AA621D" w:rsidDel="006C74AB">
        <w:rPr>
          <w:sz w:val="16"/>
          <w:szCs w:val="16"/>
          <w:lang w:val="en-US"/>
        </w:rPr>
        <w:t>.</w:t>
      </w:r>
      <w:r w:rsidR="00400781" w:rsidRPr="00AA621D" w:rsidDel="006C74AB">
        <w:rPr>
          <w:sz w:val="16"/>
          <w:szCs w:val="16"/>
          <w:lang w:val="en-US"/>
        </w:rPr>
        <w:t xml:space="preserve"> </w:t>
      </w:r>
      <w:r w:rsidRPr="000D16CE">
        <w:rPr>
          <w:sz w:val="16"/>
          <w:szCs w:val="16"/>
          <w:lang w:val="en-US"/>
        </w:rPr>
        <w:t>Path</w:t>
      </w:r>
      <w:r w:rsidR="00CC49EB">
        <w:rPr>
          <w:sz w:val="16"/>
          <w:szCs w:val="16"/>
          <w:lang w:val="en-US"/>
        </w:rPr>
        <w:t xml:space="preserve"> </w:t>
      </w:r>
      <w:r w:rsidRPr="000D16CE">
        <w:rPr>
          <w:sz w:val="16"/>
          <w:szCs w:val="16"/>
          <w:lang w:val="en-US"/>
        </w:rPr>
        <w:t>loss (dB) Membership</w:t>
      </w:r>
    </w:p>
    <w:p w14:paraId="66AB893D" w14:textId="6965966B" w:rsidR="00C838F8" w:rsidRDefault="00C838F8" w:rsidP="00C838F8">
      <w:pPr>
        <w:pStyle w:val="Heading2"/>
      </w:pPr>
      <w:r>
        <w:t xml:space="preserve">Rule </w:t>
      </w:r>
      <w:r w:rsidR="00A95DA4">
        <w:t>Base</w:t>
      </w:r>
    </w:p>
    <w:p w14:paraId="4EF9F7FD" w14:textId="4F050319" w:rsidR="00C838F8" w:rsidRDefault="00F315F2" w:rsidP="000F2877">
      <w:pPr>
        <w:pStyle w:val="BodyText"/>
        <w:ind w:start="14.40pt" w:firstLine="0pt"/>
        <w:rPr>
          <w:lang w:val="en-US"/>
        </w:rPr>
      </w:pPr>
      <w:r>
        <w:rPr>
          <w:lang w:val="en-US"/>
        </w:rPr>
        <w:t>The implication</w:t>
      </w:r>
      <w:r w:rsidR="007432BE">
        <w:rPr>
          <w:lang w:val="en-US"/>
        </w:rPr>
        <w:t>s</w:t>
      </w:r>
      <w:r w:rsidR="00C03BCF">
        <w:rPr>
          <w:lang w:val="en-US"/>
        </w:rPr>
        <w:t xml:space="preserve"> that </w:t>
      </w:r>
      <w:r w:rsidR="00AE1F16">
        <w:rPr>
          <w:lang w:val="en-US"/>
        </w:rPr>
        <w:t xml:space="preserve">drive </w:t>
      </w:r>
      <w:r w:rsidR="00564F50">
        <w:rPr>
          <w:lang w:val="en-US"/>
        </w:rPr>
        <w:t>fuzzy inference</w:t>
      </w:r>
      <w:r w:rsidR="00784857">
        <w:rPr>
          <w:lang w:val="en-US"/>
        </w:rPr>
        <w:t xml:space="preserve"> are captured by a set of </w:t>
      </w:r>
      <w:r w:rsidR="00202ECD">
        <w:rPr>
          <w:lang w:val="en-US"/>
        </w:rPr>
        <w:t>rules</w:t>
      </w:r>
      <w:r w:rsidR="002C7047">
        <w:rPr>
          <w:lang w:val="en-US"/>
        </w:rPr>
        <w:t xml:space="preserve"> </w:t>
      </w:r>
      <w:r w:rsidR="008D27FF">
        <w:rPr>
          <w:lang w:val="en-US"/>
        </w:rPr>
        <w:t>that</w:t>
      </w:r>
      <w:r w:rsidR="00400781">
        <w:rPr>
          <w:lang w:val="en-US"/>
        </w:rPr>
        <w:t xml:space="preserve"> describe the relationship between the antecedent</w:t>
      </w:r>
      <w:r w:rsidR="002C7047">
        <w:rPr>
          <w:lang w:val="en-US"/>
        </w:rPr>
        <w:t xml:space="preserve"> </w:t>
      </w:r>
      <w:r w:rsidR="00400781">
        <w:rPr>
          <w:lang w:val="en-US"/>
        </w:rPr>
        <w:t xml:space="preserve">and </w:t>
      </w:r>
      <w:r w:rsidR="00C50A15">
        <w:rPr>
          <w:lang w:val="en-US"/>
        </w:rPr>
        <w:t>consequent</w:t>
      </w:r>
      <w:r w:rsidR="00400781">
        <w:rPr>
          <w:lang w:val="en-US"/>
        </w:rPr>
        <w:t>.</w:t>
      </w:r>
      <w:r w:rsidR="00793FF9">
        <w:rPr>
          <w:lang w:val="en-US"/>
        </w:rPr>
        <w:t xml:space="preserve"> </w:t>
      </w:r>
      <w:r w:rsidR="00392105">
        <w:rPr>
          <w:lang w:val="en-US"/>
        </w:rPr>
        <w:t>R</w:t>
      </w:r>
      <w:r w:rsidR="00793FF9">
        <w:rPr>
          <w:lang w:val="en-US"/>
        </w:rPr>
        <w:t xml:space="preserve">ules </w:t>
      </w:r>
      <w:r w:rsidR="00236964">
        <w:rPr>
          <w:lang w:val="en-US"/>
        </w:rPr>
        <w:t>are</w:t>
      </w:r>
      <w:r w:rsidR="00793FF9">
        <w:rPr>
          <w:lang w:val="en-US"/>
        </w:rPr>
        <w:t xml:space="preserve"> crafted based on expert intuition</w:t>
      </w:r>
      <w:r w:rsidR="00BA0C40">
        <w:rPr>
          <w:lang w:val="en-US"/>
        </w:rPr>
        <w:t xml:space="preserve"> and </w:t>
      </w:r>
      <w:r w:rsidR="00D8373E">
        <w:rPr>
          <w:lang w:val="en-US"/>
        </w:rPr>
        <w:t>domain knowledge</w:t>
      </w:r>
      <w:r w:rsidR="00435509">
        <w:rPr>
          <w:lang w:val="en-US"/>
        </w:rPr>
        <w:t>. T</w:t>
      </w:r>
      <w:r w:rsidR="004711A8">
        <w:rPr>
          <w:lang w:val="en-US"/>
        </w:rPr>
        <w:t>hough trivial in this case</w:t>
      </w:r>
      <w:r w:rsidR="00435509">
        <w:rPr>
          <w:lang w:val="en-US"/>
        </w:rPr>
        <w:t xml:space="preserve">, </w:t>
      </w:r>
      <w:r w:rsidR="00FF2FD8">
        <w:rPr>
          <w:lang w:val="en-US"/>
        </w:rPr>
        <w:t xml:space="preserve">the implications of </w:t>
      </w:r>
      <w:r w:rsidR="004F0AAE">
        <w:rPr>
          <w:lang w:val="en-US"/>
        </w:rPr>
        <w:t xml:space="preserve">more complicated systems can be </w:t>
      </w:r>
      <w:r w:rsidR="00FF2FD8">
        <w:rPr>
          <w:lang w:val="en-US"/>
        </w:rPr>
        <w:t xml:space="preserve">captured by a larger </w:t>
      </w:r>
      <w:r w:rsidR="00BA653C">
        <w:rPr>
          <w:lang w:val="en-US"/>
        </w:rPr>
        <w:t>rule base</w:t>
      </w:r>
      <w:r w:rsidR="004711A8">
        <w:rPr>
          <w:lang w:val="en-US"/>
        </w:rPr>
        <w:t>.</w:t>
      </w:r>
      <w:r w:rsidR="00236A73">
        <w:rPr>
          <w:lang w:val="en-US"/>
        </w:rPr>
        <w:t xml:space="preserve"> </w:t>
      </w:r>
      <w:r w:rsidR="00793FF9">
        <w:rPr>
          <w:lang w:val="en-US"/>
        </w:rPr>
        <w:t xml:space="preserve">The rule </w:t>
      </w:r>
      <w:r w:rsidR="00665764">
        <w:rPr>
          <w:lang w:val="en-US"/>
        </w:rPr>
        <w:t>set</w:t>
      </w:r>
      <w:r w:rsidR="004C0904">
        <w:rPr>
          <w:lang w:val="en-US"/>
        </w:rPr>
        <w:t xml:space="preserve"> used </w:t>
      </w:r>
      <w:r w:rsidR="005C6919">
        <w:rPr>
          <w:lang w:val="en-US"/>
        </w:rPr>
        <w:t>in our design</w:t>
      </w:r>
      <w:r w:rsidR="00793FF9">
        <w:rPr>
          <w:lang w:val="en-US"/>
        </w:rPr>
        <w:t xml:space="preserve"> is shown </w:t>
      </w:r>
      <w:r w:rsidR="00C50C06">
        <w:rPr>
          <w:lang w:val="en-US"/>
        </w:rPr>
        <w:t>below</w:t>
      </w:r>
      <w:r w:rsidR="00793FF9">
        <w:rPr>
          <w:lang w:val="en-US"/>
        </w:rPr>
        <w:t xml:space="preserve"> in Table 1.</w:t>
      </w:r>
      <w:r w:rsidR="00045880">
        <w:rPr>
          <w:lang w:val="en-US"/>
        </w:rPr>
        <w:t xml:space="preserve"> </w:t>
      </w:r>
    </w:p>
    <w:p w14:paraId="6DBACDF9" w14:textId="18A99323" w:rsidR="00602FB3" w:rsidRPr="00602FB3" w:rsidRDefault="00C50C06" w:rsidP="00D838EB">
      <w:pPr>
        <w:pStyle w:val="tablehead"/>
        <w:tabs>
          <w:tab w:val="num" w:pos="91.40pt"/>
        </w:tabs>
        <w:ind w:start="14.40pt"/>
      </w:pPr>
      <w:r>
        <w:t>Fuzzy Inference System</w:t>
      </w:r>
      <w:r w:rsidDel="00C50C06">
        <w:t xml:space="preserve"> </w:t>
      </w:r>
      <w:r w:rsidR="007658D0">
        <w:t>Rule Table</w:t>
      </w:r>
    </w:p>
    <w:tbl>
      <w:tblPr>
        <w:tblStyle w:val="TableGrid"/>
        <w:tblW w:w="251.15pt" w:type="dxa"/>
        <w:tblLook w:firstRow="1" w:lastRow="0" w:firstColumn="1" w:lastColumn="0" w:noHBand="0" w:noVBand="1"/>
      </w:tblPr>
      <w:tblGrid>
        <w:gridCol w:w="578"/>
        <w:gridCol w:w="4445"/>
      </w:tblGrid>
      <w:tr w:rsidR="00400781" w:rsidRPr="00941BB8" w14:paraId="1A0AC12A" w14:textId="77777777" w:rsidTr="006A2B4F">
        <w:trPr>
          <w:trHeight w:val="260"/>
        </w:trPr>
        <w:tc>
          <w:tcPr>
            <w:tcW w:w="28.90pt" w:type="dxa"/>
          </w:tcPr>
          <w:p w14:paraId="0D07D8E3" w14:textId="02889A31" w:rsidR="00400781" w:rsidRPr="00C37667" w:rsidRDefault="00400781" w:rsidP="00556899">
            <w:pPr>
              <w:rPr>
                <w:rFonts w:ascii="Times New Roman" w:hAnsi="Times New Roman" w:cs="Times New Roman"/>
                <w:b/>
                <w:bCs/>
                <w:sz w:val="16"/>
                <w:szCs w:val="16"/>
              </w:rPr>
            </w:pPr>
          </w:p>
        </w:tc>
        <w:tc>
          <w:tcPr>
            <w:tcW w:w="222.25pt" w:type="dxa"/>
          </w:tcPr>
          <w:p w14:paraId="01183DE2" w14:textId="77777777" w:rsidR="00400781" w:rsidRPr="00C37667" w:rsidRDefault="00400781" w:rsidP="00556899">
            <w:pPr>
              <w:rPr>
                <w:rFonts w:ascii="Times New Roman" w:hAnsi="Times New Roman" w:cs="Times New Roman"/>
                <w:b/>
                <w:bCs/>
                <w:sz w:val="16"/>
                <w:szCs w:val="16"/>
              </w:rPr>
            </w:pPr>
            <w:r w:rsidRPr="00C37667">
              <w:rPr>
                <w:rFonts w:ascii="Times New Roman" w:hAnsi="Times New Roman" w:cs="Times New Roman"/>
                <w:b/>
                <w:bCs/>
                <w:sz w:val="16"/>
                <w:szCs w:val="16"/>
              </w:rPr>
              <w:t>Rule</w:t>
            </w:r>
          </w:p>
        </w:tc>
      </w:tr>
      <w:tr w:rsidR="00400781" w:rsidRPr="00941BB8" w14:paraId="45AD687E" w14:textId="77777777" w:rsidTr="006A2B4F">
        <w:tc>
          <w:tcPr>
            <w:tcW w:w="28.90pt" w:type="dxa"/>
          </w:tcPr>
          <w:p w14:paraId="29A12A13" w14:textId="77777777" w:rsidR="00400781" w:rsidRPr="00C37667" w:rsidRDefault="00400781" w:rsidP="00556899">
            <w:pPr>
              <w:rPr>
                <w:rFonts w:ascii="Times New Roman" w:hAnsi="Times New Roman" w:cs="Times New Roman"/>
                <w:sz w:val="16"/>
                <w:szCs w:val="16"/>
              </w:rPr>
            </w:pPr>
            <w:r w:rsidRPr="00C37667">
              <w:rPr>
                <w:rFonts w:ascii="Times New Roman" w:hAnsi="Times New Roman" w:cs="Times New Roman"/>
                <w:sz w:val="16"/>
                <w:szCs w:val="16"/>
              </w:rPr>
              <w:t>1</w:t>
            </w:r>
          </w:p>
        </w:tc>
        <w:tc>
          <w:tcPr>
            <w:tcW w:w="222.25pt" w:type="dxa"/>
          </w:tcPr>
          <w:p w14:paraId="26D7F3B7" w14:textId="731F7712" w:rsidR="00400781" w:rsidRPr="00C37667" w:rsidRDefault="00400781" w:rsidP="00556899">
            <w:pPr>
              <w:rPr>
                <w:rFonts w:ascii="Times New Roman" w:hAnsi="Times New Roman" w:cs="Times New Roman"/>
                <w:sz w:val="16"/>
                <w:szCs w:val="16"/>
              </w:rPr>
            </w:pPr>
            <w:r w:rsidRPr="00C37667">
              <w:rPr>
                <w:rFonts w:ascii="Times New Roman" w:hAnsi="Times New Roman" w:cs="Times New Roman"/>
                <w:sz w:val="16"/>
                <w:szCs w:val="16"/>
              </w:rPr>
              <w:t>If (Path</w:t>
            </w:r>
            <w:r w:rsidR="00CC49EB">
              <w:rPr>
                <w:rFonts w:ascii="Times New Roman" w:hAnsi="Times New Roman" w:cs="Times New Roman"/>
                <w:sz w:val="16"/>
                <w:szCs w:val="16"/>
              </w:rPr>
              <w:t xml:space="preserve"> </w:t>
            </w:r>
            <w:r w:rsidRPr="00C37667">
              <w:rPr>
                <w:rFonts w:ascii="Times New Roman" w:hAnsi="Times New Roman" w:cs="Times New Roman"/>
                <w:sz w:val="16"/>
                <w:szCs w:val="16"/>
              </w:rPr>
              <w:t>loss is Low) then (In</w:t>
            </w:r>
            <w:r w:rsidR="00B01FD0">
              <w:rPr>
                <w:rFonts w:ascii="Times New Roman" w:hAnsi="Times New Roman" w:cs="Times New Roman"/>
                <w:sz w:val="16"/>
                <w:szCs w:val="16"/>
              </w:rPr>
              <w:t>ter</w:t>
            </w:r>
            <w:r w:rsidRPr="00C37667">
              <w:rPr>
                <w:rFonts w:ascii="Times New Roman" w:hAnsi="Times New Roman" w:cs="Times New Roman"/>
                <w:sz w:val="16"/>
                <w:szCs w:val="16"/>
              </w:rPr>
              <w:t xml:space="preserve">ference is </w:t>
            </w:r>
            <w:r w:rsidR="006A2B4F" w:rsidRPr="00C37667">
              <w:rPr>
                <w:rFonts w:ascii="Times New Roman" w:hAnsi="Times New Roman" w:cs="Times New Roman"/>
                <w:sz w:val="16"/>
                <w:szCs w:val="16"/>
              </w:rPr>
              <w:t>High</w:t>
            </w:r>
            <w:r w:rsidRPr="00C37667">
              <w:rPr>
                <w:rFonts w:ascii="Times New Roman" w:hAnsi="Times New Roman" w:cs="Times New Roman"/>
                <w:sz w:val="16"/>
                <w:szCs w:val="16"/>
              </w:rPr>
              <w:t>)</w:t>
            </w:r>
          </w:p>
        </w:tc>
      </w:tr>
      <w:tr w:rsidR="00400781" w:rsidRPr="00941BB8" w14:paraId="068C827B" w14:textId="77777777" w:rsidTr="006A2B4F">
        <w:tc>
          <w:tcPr>
            <w:tcW w:w="28.90pt" w:type="dxa"/>
          </w:tcPr>
          <w:p w14:paraId="288E8407" w14:textId="77777777" w:rsidR="00400781" w:rsidRPr="00C37667" w:rsidRDefault="00400781" w:rsidP="00556899">
            <w:pPr>
              <w:rPr>
                <w:rFonts w:ascii="Times New Roman" w:hAnsi="Times New Roman" w:cs="Times New Roman"/>
                <w:sz w:val="16"/>
                <w:szCs w:val="16"/>
              </w:rPr>
            </w:pPr>
            <w:r w:rsidRPr="00C37667">
              <w:rPr>
                <w:rFonts w:ascii="Times New Roman" w:hAnsi="Times New Roman" w:cs="Times New Roman"/>
                <w:sz w:val="16"/>
                <w:szCs w:val="16"/>
              </w:rPr>
              <w:t>2</w:t>
            </w:r>
          </w:p>
        </w:tc>
        <w:tc>
          <w:tcPr>
            <w:tcW w:w="222.25pt" w:type="dxa"/>
          </w:tcPr>
          <w:p w14:paraId="7E6BBF08" w14:textId="1927EF05" w:rsidR="00400781" w:rsidRPr="00C37667" w:rsidRDefault="00400781" w:rsidP="00556899">
            <w:pPr>
              <w:rPr>
                <w:rFonts w:ascii="Times New Roman" w:hAnsi="Times New Roman" w:cs="Times New Roman"/>
                <w:sz w:val="16"/>
                <w:szCs w:val="16"/>
              </w:rPr>
            </w:pPr>
            <w:r w:rsidRPr="00C37667">
              <w:rPr>
                <w:rFonts w:ascii="Times New Roman" w:hAnsi="Times New Roman" w:cs="Times New Roman"/>
                <w:sz w:val="16"/>
                <w:szCs w:val="16"/>
              </w:rPr>
              <w:t>If (Path</w:t>
            </w:r>
            <w:r w:rsidR="00CC49EB">
              <w:rPr>
                <w:rFonts w:ascii="Times New Roman" w:hAnsi="Times New Roman" w:cs="Times New Roman"/>
                <w:sz w:val="16"/>
                <w:szCs w:val="16"/>
              </w:rPr>
              <w:t xml:space="preserve"> </w:t>
            </w:r>
            <w:r w:rsidRPr="00C37667">
              <w:rPr>
                <w:rFonts w:ascii="Times New Roman" w:hAnsi="Times New Roman" w:cs="Times New Roman"/>
                <w:sz w:val="16"/>
                <w:szCs w:val="16"/>
              </w:rPr>
              <w:t xml:space="preserve">loss is </w:t>
            </w:r>
            <w:r w:rsidR="006A2B4F">
              <w:rPr>
                <w:rFonts w:ascii="Times New Roman" w:hAnsi="Times New Roman" w:cs="Times New Roman"/>
                <w:sz w:val="16"/>
                <w:szCs w:val="16"/>
              </w:rPr>
              <w:t>Medium</w:t>
            </w:r>
            <w:r w:rsidRPr="00C37667">
              <w:rPr>
                <w:rFonts w:ascii="Times New Roman" w:hAnsi="Times New Roman" w:cs="Times New Roman"/>
                <w:sz w:val="16"/>
                <w:szCs w:val="16"/>
              </w:rPr>
              <w:t>) then (In</w:t>
            </w:r>
            <w:r w:rsidR="00B01FD0">
              <w:rPr>
                <w:rFonts w:ascii="Times New Roman" w:hAnsi="Times New Roman" w:cs="Times New Roman"/>
                <w:sz w:val="16"/>
                <w:szCs w:val="16"/>
              </w:rPr>
              <w:t>ter</w:t>
            </w:r>
            <w:r w:rsidRPr="00C37667">
              <w:rPr>
                <w:rFonts w:ascii="Times New Roman" w:hAnsi="Times New Roman" w:cs="Times New Roman"/>
                <w:sz w:val="16"/>
                <w:szCs w:val="16"/>
              </w:rPr>
              <w:t>ference is</w:t>
            </w:r>
            <w:r w:rsidR="006A2B4F" w:rsidRPr="00C37667">
              <w:rPr>
                <w:rFonts w:ascii="Times New Roman" w:hAnsi="Times New Roman" w:cs="Times New Roman"/>
                <w:sz w:val="16"/>
                <w:szCs w:val="16"/>
              </w:rPr>
              <w:t xml:space="preserve"> M</w:t>
            </w:r>
            <w:r w:rsidR="006A2B4F">
              <w:rPr>
                <w:rFonts w:ascii="Times New Roman" w:hAnsi="Times New Roman" w:cs="Times New Roman"/>
                <w:sz w:val="16"/>
                <w:szCs w:val="16"/>
              </w:rPr>
              <w:t>edium</w:t>
            </w:r>
            <w:r w:rsidRPr="00C37667">
              <w:rPr>
                <w:rFonts w:ascii="Times New Roman" w:hAnsi="Times New Roman" w:cs="Times New Roman"/>
                <w:sz w:val="16"/>
                <w:szCs w:val="16"/>
              </w:rPr>
              <w:t>)</w:t>
            </w:r>
          </w:p>
        </w:tc>
      </w:tr>
      <w:tr w:rsidR="00400781" w:rsidRPr="00941BB8" w14:paraId="63725EE9" w14:textId="77777777" w:rsidTr="006A2B4F">
        <w:tc>
          <w:tcPr>
            <w:tcW w:w="28.90pt" w:type="dxa"/>
          </w:tcPr>
          <w:p w14:paraId="577663CD" w14:textId="77777777" w:rsidR="00400781" w:rsidRPr="00C37667" w:rsidRDefault="00400781" w:rsidP="00556899">
            <w:pPr>
              <w:rPr>
                <w:rFonts w:ascii="Times New Roman" w:hAnsi="Times New Roman" w:cs="Times New Roman"/>
                <w:sz w:val="16"/>
                <w:szCs w:val="16"/>
              </w:rPr>
            </w:pPr>
            <w:r w:rsidRPr="00C37667">
              <w:rPr>
                <w:rFonts w:ascii="Times New Roman" w:hAnsi="Times New Roman" w:cs="Times New Roman"/>
                <w:sz w:val="16"/>
                <w:szCs w:val="16"/>
              </w:rPr>
              <w:t>3</w:t>
            </w:r>
          </w:p>
        </w:tc>
        <w:tc>
          <w:tcPr>
            <w:tcW w:w="222.25pt" w:type="dxa"/>
          </w:tcPr>
          <w:p w14:paraId="73DF955F" w14:textId="2C094180" w:rsidR="00400781" w:rsidRPr="00C37667" w:rsidRDefault="00400781" w:rsidP="00556899">
            <w:pPr>
              <w:rPr>
                <w:rFonts w:ascii="Times New Roman" w:hAnsi="Times New Roman" w:cs="Times New Roman"/>
                <w:sz w:val="16"/>
                <w:szCs w:val="16"/>
              </w:rPr>
            </w:pPr>
            <w:r w:rsidRPr="00C37667">
              <w:rPr>
                <w:rFonts w:ascii="Times New Roman" w:hAnsi="Times New Roman" w:cs="Times New Roman"/>
                <w:sz w:val="16"/>
                <w:szCs w:val="16"/>
              </w:rPr>
              <w:t>If (Path</w:t>
            </w:r>
            <w:r w:rsidR="00CC49EB">
              <w:rPr>
                <w:rFonts w:ascii="Times New Roman" w:hAnsi="Times New Roman" w:cs="Times New Roman"/>
                <w:sz w:val="16"/>
                <w:szCs w:val="16"/>
              </w:rPr>
              <w:t xml:space="preserve"> </w:t>
            </w:r>
            <w:r w:rsidRPr="00C37667">
              <w:rPr>
                <w:rFonts w:ascii="Times New Roman" w:hAnsi="Times New Roman" w:cs="Times New Roman"/>
                <w:sz w:val="16"/>
                <w:szCs w:val="16"/>
              </w:rPr>
              <w:t xml:space="preserve">loss is </w:t>
            </w:r>
            <w:r w:rsidR="006A2B4F">
              <w:rPr>
                <w:rFonts w:ascii="Times New Roman" w:hAnsi="Times New Roman" w:cs="Times New Roman"/>
                <w:sz w:val="16"/>
                <w:szCs w:val="16"/>
              </w:rPr>
              <w:t>High</w:t>
            </w:r>
            <w:r w:rsidRPr="00C37667">
              <w:rPr>
                <w:rFonts w:ascii="Times New Roman" w:hAnsi="Times New Roman" w:cs="Times New Roman"/>
                <w:sz w:val="16"/>
                <w:szCs w:val="16"/>
              </w:rPr>
              <w:t>) then (In</w:t>
            </w:r>
            <w:r w:rsidR="00B01FD0">
              <w:rPr>
                <w:rFonts w:ascii="Times New Roman" w:hAnsi="Times New Roman" w:cs="Times New Roman"/>
                <w:sz w:val="16"/>
                <w:szCs w:val="16"/>
              </w:rPr>
              <w:t>ter</w:t>
            </w:r>
            <w:r w:rsidRPr="00C37667">
              <w:rPr>
                <w:rFonts w:ascii="Times New Roman" w:hAnsi="Times New Roman" w:cs="Times New Roman"/>
                <w:sz w:val="16"/>
                <w:szCs w:val="16"/>
              </w:rPr>
              <w:t xml:space="preserve">ference is </w:t>
            </w:r>
            <w:r w:rsidR="006A2B4F">
              <w:rPr>
                <w:rFonts w:ascii="Times New Roman" w:hAnsi="Times New Roman" w:cs="Times New Roman"/>
                <w:sz w:val="16"/>
                <w:szCs w:val="16"/>
              </w:rPr>
              <w:t>Low</w:t>
            </w:r>
            <w:r w:rsidRPr="00C37667">
              <w:rPr>
                <w:rFonts w:ascii="Times New Roman" w:hAnsi="Times New Roman" w:cs="Times New Roman"/>
                <w:sz w:val="16"/>
                <w:szCs w:val="16"/>
              </w:rPr>
              <w:t>)</w:t>
            </w:r>
          </w:p>
        </w:tc>
      </w:tr>
    </w:tbl>
    <w:p w14:paraId="5930DF41" w14:textId="46EA1CF3" w:rsidR="00793FF9" w:rsidRDefault="00793FF9" w:rsidP="00793FF9">
      <w:pPr>
        <w:pStyle w:val="Heading2"/>
      </w:pPr>
      <w:r>
        <w:t>Output Membership Function (Consequent)</w:t>
      </w:r>
    </w:p>
    <w:p w14:paraId="04CD9B5F" w14:textId="00F94CC3" w:rsidR="00DA6DCA" w:rsidDel="000060D3" w:rsidRDefault="00907A4B" w:rsidP="00907A4B">
      <w:pPr>
        <w:pStyle w:val="BodyText"/>
        <w:ind w:firstLine="0pt"/>
        <w:rPr>
          <w:del w:id="0" w:author="Samuel Hussey" w:date="2023-11-29T21:30:00Z"/>
          <w:lang w:val="en-US"/>
        </w:rPr>
      </w:pPr>
      <w:r>
        <w:rPr>
          <w:lang w:val="en-US"/>
        </w:rPr>
        <w:tab/>
      </w:r>
      <w:r w:rsidR="004073F4" w:rsidRPr="004073F4">
        <w:rPr>
          <w:lang w:val="en-US"/>
        </w:rPr>
        <w:t xml:space="preserve">As shown in Fig. 9, the adjustments to the consequent membership functions during the tuning process render them inconsistently spaced. This is due to </w:t>
      </w:r>
      <w:r w:rsidR="004101F0">
        <w:rPr>
          <w:lang w:val="en-US"/>
        </w:rPr>
        <w:t>both</w:t>
      </w:r>
      <w:r w:rsidR="001C45FF">
        <w:rPr>
          <w:lang w:val="en-US"/>
        </w:rPr>
        <w:t xml:space="preserve"> </w:t>
      </w:r>
      <w:r w:rsidR="004073F4" w:rsidRPr="004073F4">
        <w:rPr>
          <w:lang w:val="en-US"/>
        </w:rPr>
        <w:t>overfitting the system to a small training dataset</w:t>
      </w:r>
      <w:r w:rsidR="005816C2">
        <w:rPr>
          <w:lang w:val="en-US"/>
        </w:rPr>
        <w:t xml:space="preserve"> and the nature of the truth values</w:t>
      </w:r>
      <w:r w:rsidR="004073F4" w:rsidRPr="004073F4">
        <w:rPr>
          <w:lang w:val="en-US"/>
        </w:rPr>
        <w:t>.</w:t>
      </w:r>
      <w:r w:rsidR="00D25398">
        <w:rPr>
          <w:lang w:val="en-US"/>
        </w:rPr>
        <w:t xml:space="preserve"> </w:t>
      </w:r>
      <w:proofErr w:type="gramStart"/>
      <w:r w:rsidR="008A3BAF">
        <w:rPr>
          <w:lang w:val="en-US"/>
        </w:rPr>
        <w:t>As</w:t>
      </w:r>
      <w:proofErr w:type="gramEnd"/>
      <w:r w:rsidR="008A3BAF">
        <w:rPr>
          <w:lang w:val="en-US"/>
        </w:rPr>
        <w:t xml:space="preserve"> </w:t>
      </w:r>
      <w:r w:rsidR="00177417">
        <w:rPr>
          <w:lang w:val="en-US"/>
        </w:rPr>
        <w:t xml:space="preserve">detailed in the data generation section, </w:t>
      </w:r>
      <w:r w:rsidR="006D1E27">
        <w:rPr>
          <w:lang w:val="en-US"/>
        </w:rPr>
        <w:t xml:space="preserve">the </w:t>
      </w:r>
      <w:r w:rsidR="00457148">
        <w:rPr>
          <w:lang w:val="en-US"/>
        </w:rPr>
        <w:t xml:space="preserve">measure of interference </w:t>
      </w:r>
      <w:r>
        <w:rPr>
          <w:lang w:val="en-US"/>
        </w:rPr>
        <w:t>used by the system</w:t>
      </w:r>
      <w:r w:rsidR="005371ED">
        <w:rPr>
          <w:lang w:val="en-US"/>
        </w:rPr>
        <w:t xml:space="preserve"> is a ratio of the </w:t>
      </w:r>
      <w:r w:rsidR="00237652">
        <w:rPr>
          <w:lang w:val="en-US"/>
        </w:rPr>
        <w:t>linear</w:t>
      </w:r>
      <w:r w:rsidR="00426EDD">
        <w:rPr>
          <w:lang w:val="en-US"/>
        </w:rPr>
        <w:t xml:space="preserve"> </w:t>
      </w:r>
      <w:r w:rsidR="00F11B17">
        <w:rPr>
          <w:lang w:val="en-US"/>
        </w:rPr>
        <w:t xml:space="preserve">interfering emission </w:t>
      </w:r>
      <w:r w:rsidR="00426EDD">
        <w:rPr>
          <w:lang w:val="en-US"/>
        </w:rPr>
        <w:t xml:space="preserve">PSD </w:t>
      </w:r>
      <w:r w:rsidR="00194918">
        <w:rPr>
          <w:lang w:val="en-US"/>
        </w:rPr>
        <w:t xml:space="preserve">to </w:t>
      </w:r>
      <w:r w:rsidR="00F11B17">
        <w:rPr>
          <w:lang w:val="en-US"/>
        </w:rPr>
        <w:t xml:space="preserve">the </w:t>
      </w:r>
      <w:r w:rsidR="002C2386">
        <w:rPr>
          <w:lang w:val="en-US"/>
        </w:rPr>
        <w:t>radiometer’s</w:t>
      </w:r>
      <w:r w:rsidR="00B81A12">
        <w:rPr>
          <w:lang w:val="en-US"/>
        </w:rPr>
        <w:t xml:space="preserve"> </w:t>
      </w:r>
      <w:r w:rsidR="00000781">
        <w:rPr>
          <w:lang w:val="en-US"/>
        </w:rPr>
        <w:t>noise tolerance</w:t>
      </w:r>
      <w:r w:rsidR="00F10156">
        <w:rPr>
          <w:lang w:val="en-US"/>
        </w:rPr>
        <w:t>, meaning v</w:t>
      </w:r>
      <w:r w:rsidR="005D12CC">
        <w:rPr>
          <w:lang w:val="en-US"/>
        </w:rPr>
        <w:t>alues greater than or equal to 1 are c</w:t>
      </w:r>
      <w:r w:rsidR="00C92628">
        <w:rPr>
          <w:lang w:val="en-US"/>
        </w:rPr>
        <w:t xml:space="preserve">lassified as </w:t>
      </w:r>
      <w:r w:rsidR="00F10156">
        <w:rPr>
          <w:lang w:val="en-US"/>
        </w:rPr>
        <w:t xml:space="preserve">interference. </w:t>
      </w:r>
      <w:r w:rsidR="003A6920">
        <w:rPr>
          <w:lang w:val="en-US"/>
        </w:rPr>
        <w:t>The</w:t>
      </w:r>
      <w:r w:rsidR="00CC32A5">
        <w:rPr>
          <w:lang w:val="en-US"/>
        </w:rPr>
        <w:t xml:space="preserve"> m</w:t>
      </w:r>
      <w:r w:rsidR="005A2861">
        <w:rPr>
          <w:lang w:val="en-US"/>
        </w:rPr>
        <w:t>ajority of</w:t>
      </w:r>
      <w:r w:rsidR="00CC32A5">
        <w:rPr>
          <w:lang w:val="en-US"/>
        </w:rPr>
        <w:t xml:space="preserve"> the training data</w:t>
      </w:r>
      <w:r w:rsidR="00D35E13">
        <w:rPr>
          <w:lang w:val="en-US"/>
        </w:rPr>
        <w:t xml:space="preserve"> did not </w:t>
      </w:r>
      <w:r w:rsidR="00EA1E4C">
        <w:rPr>
          <w:lang w:val="en-US"/>
        </w:rPr>
        <w:t>exceed the</w:t>
      </w:r>
      <w:r w:rsidR="00807868">
        <w:rPr>
          <w:lang w:val="en-US"/>
        </w:rPr>
        <w:t xml:space="preserve"> 1:1 ratio</w:t>
      </w:r>
      <w:r w:rsidR="00925BC4">
        <w:rPr>
          <w:lang w:val="en-US"/>
        </w:rPr>
        <w:t>.</w:t>
      </w:r>
      <w:r w:rsidR="00427D0D">
        <w:rPr>
          <w:lang w:val="en-US"/>
        </w:rPr>
        <w:t xml:space="preserve"> </w:t>
      </w:r>
      <w:r w:rsidR="00925BC4">
        <w:rPr>
          <w:lang w:val="en-US"/>
        </w:rPr>
        <w:t>O</w:t>
      </w:r>
      <w:r w:rsidR="00427D0D">
        <w:rPr>
          <w:lang w:val="en-US"/>
        </w:rPr>
        <w:t xml:space="preserve">f </w:t>
      </w:r>
      <w:r w:rsidR="00427D0D">
        <w:rPr>
          <w:lang w:val="en-US"/>
        </w:rPr>
        <w:t xml:space="preserve">the </w:t>
      </w:r>
      <w:r w:rsidR="00CC094F">
        <w:rPr>
          <w:lang w:val="en-US"/>
        </w:rPr>
        <w:t>data that did</w:t>
      </w:r>
      <w:r w:rsidR="00925BC4">
        <w:rPr>
          <w:lang w:val="en-US"/>
        </w:rPr>
        <w:t xml:space="preserve">, </w:t>
      </w:r>
      <w:r w:rsidR="00FB4F22">
        <w:rPr>
          <w:lang w:val="en-US"/>
        </w:rPr>
        <w:t xml:space="preserve">the </w:t>
      </w:r>
      <w:r w:rsidR="002833E1">
        <w:rPr>
          <w:lang w:val="en-US"/>
        </w:rPr>
        <w:t xml:space="preserve">value </w:t>
      </w:r>
      <w:r w:rsidR="00417EA7">
        <w:rPr>
          <w:lang w:val="en-US"/>
        </w:rPr>
        <w:t xml:space="preserve">was </w:t>
      </w:r>
      <w:r w:rsidR="0032287D">
        <w:rPr>
          <w:lang w:val="en-US"/>
        </w:rPr>
        <w:t xml:space="preserve">typically less than 3, this is the reason for the </w:t>
      </w:r>
      <w:r w:rsidR="00941DBA">
        <w:rPr>
          <w:lang w:val="en-US"/>
        </w:rPr>
        <w:t xml:space="preserve">increased breadth of the </w:t>
      </w:r>
      <w:r w:rsidR="00E14DC8">
        <w:rPr>
          <w:lang w:val="en-US"/>
        </w:rPr>
        <w:t>low membership function</w:t>
      </w:r>
      <w:r w:rsidR="00FF6B28">
        <w:rPr>
          <w:lang w:val="en-US"/>
        </w:rPr>
        <w:t xml:space="preserve"> relative to</w:t>
      </w:r>
      <w:r w:rsidR="00D723B2">
        <w:rPr>
          <w:lang w:val="en-US"/>
        </w:rPr>
        <w:t xml:space="preserve"> the </w:t>
      </w:r>
      <w:r w:rsidR="00BF7DA8">
        <w:rPr>
          <w:lang w:val="en-US"/>
        </w:rPr>
        <w:t>others</w:t>
      </w:r>
      <w:r w:rsidR="00E14DC8">
        <w:rPr>
          <w:lang w:val="en-US"/>
        </w:rPr>
        <w:t xml:space="preserve">. </w:t>
      </w:r>
      <w:r w:rsidR="00BF7DA8">
        <w:rPr>
          <w:lang w:val="en-US"/>
        </w:rPr>
        <w:t xml:space="preserve">The medium and high </w:t>
      </w:r>
      <w:r w:rsidR="00322A60">
        <w:rPr>
          <w:lang w:val="en-US"/>
        </w:rPr>
        <w:t>membership functions</w:t>
      </w:r>
      <w:r w:rsidR="00D61B2E">
        <w:rPr>
          <w:lang w:val="en-US"/>
        </w:rPr>
        <w:t xml:space="preserve"> </w:t>
      </w:r>
      <w:r w:rsidR="008B3986">
        <w:rPr>
          <w:lang w:val="en-US"/>
        </w:rPr>
        <w:t xml:space="preserve">settled </w:t>
      </w:r>
      <w:r w:rsidR="001D14AD">
        <w:rPr>
          <w:lang w:val="en-US"/>
        </w:rPr>
        <w:t>in their respective locations</w:t>
      </w:r>
      <w:r w:rsidR="0035506F">
        <w:rPr>
          <w:lang w:val="en-US"/>
        </w:rPr>
        <w:t xml:space="preserve"> </w:t>
      </w:r>
      <w:r w:rsidR="005315A7">
        <w:rPr>
          <w:lang w:val="en-US"/>
        </w:rPr>
        <w:t xml:space="preserve">and shape due to </w:t>
      </w:r>
      <w:r w:rsidR="00235785">
        <w:rPr>
          <w:lang w:val="en-US"/>
        </w:rPr>
        <w:t xml:space="preserve">sparse </w:t>
      </w:r>
      <w:r w:rsidR="009018B9">
        <w:rPr>
          <w:lang w:val="en-US"/>
        </w:rPr>
        <w:t xml:space="preserve">instances of extremely high interference </w:t>
      </w:r>
      <w:r w:rsidR="009920A5">
        <w:rPr>
          <w:lang w:val="en-US"/>
        </w:rPr>
        <w:t>when the radiometer location near</w:t>
      </w:r>
      <w:r w:rsidR="00097359">
        <w:rPr>
          <w:lang w:val="en-US"/>
        </w:rPr>
        <w:t>ly coincides with</w:t>
      </w:r>
      <w:r w:rsidR="00E91927">
        <w:rPr>
          <w:lang w:val="en-US"/>
        </w:rPr>
        <w:t xml:space="preserve"> the location of </w:t>
      </w:r>
      <w:r w:rsidR="0031794F">
        <w:rPr>
          <w:lang w:val="en-US"/>
        </w:rPr>
        <w:t xml:space="preserve">a transmitter. </w:t>
      </w:r>
      <w:r w:rsidR="001E24E9">
        <w:rPr>
          <w:lang w:val="en-US"/>
        </w:rPr>
        <w:t xml:space="preserve">Because </w:t>
      </w:r>
      <w:r w:rsidR="00154864">
        <w:rPr>
          <w:lang w:val="en-US"/>
        </w:rPr>
        <w:t xml:space="preserve">there </w:t>
      </w:r>
      <w:r w:rsidR="00A50292">
        <w:rPr>
          <w:lang w:val="en-US"/>
        </w:rPr>
        <w:t xml:space="preserve">is </w:t>
      </w:r>
      <w:r w:rsidR="00C90B32">
        <w:rPr>
          <w:lang w:val="en-US"/>
        </w:rPr>
        <w:t>significant overlap between</w:t>
      </w:r>
      <w:r w:rsidR="000E5AA6">
        <w:rPr>
          <w:lang w:val="en-US"/>
        </w:rPr>
        <w:t xml:space="preserve"> antecedent membership functions, </w:t>
      </w:r>
      <w:r w:rsidR="000F4DBB">
        <w:rPr>
          <w:lang w:val="en-US"/>
        </w:rPr>
        <w:t xml:space="preserve">the full range of values on the horizontal axis </w:t>
      </w:r>
      <w:r w:rsidR="001518B2">
        <w:rPr>
          <w:lang w:val="en-US"/>
        </w:rPr>
        <w:t xml:space="preserve">in Fig. 9 are </w:t>
      </w:r>
      <w:r w:rsidR="0003574D">
        <w:rPr>
          <w:lang w:val="en-US"/>
        </w:rPr>
        <w:t>achievable</w:t>
      </w:r>
      <w:r w:rsidR="00AF6AE7">
        <w:rPr>
          <w:lang w:val="en-US"/>
        </w:rPr>
        <w:t xml:space="preserve"> despite the </w:t>
      </w:r>
      <w:r w:rsidR="00394D97">
        <w:rPr>
          <w:lang w:val="en-US"/>
        </w:rPr>
        <w:t xml:space="preserve">large space </w:t>
      </w:r>
      <w:r w:rsidR="00B15092">
        <w:rPr>
          <w:lang w:val="en-US"/>
        </w:rPr>
        <w:t xml:space="preserve">where there appears to be no association with </w:t>
      </w:r>
      <w:r w:rsidR="00154864">
        <w:rPr>
          <w:lang w:val="en-US"/>
        </w:rPr>
        <w:t xml:space="preserve">any function. </w:t>
      </w:r>
    </w:p>
    <w:p w14:paraId="30C9FC70" w14:textId="54D6C641" w:rsidR="000D16CE" w:rsidRDefault="000D16CE" w:rsidP="000D16CE">
      <w:pPr>
        <w:pStyle w:val="BodyText"/>
        <w:ind w:firstLine="0pt"/>
        <w:rPr>
          <w:noProof/>
          <w:lang w:val="en-US"/>
        </w:rPr>
      </w:pPr>
    </w:p>
    <w:p w14:paraId="4FE62888" w14:textId="35EB4DD9" w:rsidR="000D16CE" w:rsidRPr="00653A0A" w:rsidRDefault="000D16CE" w:rsidP="000D16CE">
      <w:pPr>
        <w:pStyle w:val="BodyText"/>
        <w:ind w:firstLine="0pt"/>
        <w:jc w:val="center"/>
        <w:rPr>
          <w:sz w:val="16"/>
          <w:szCs w:val="16"/>
          <w:lang w:val="en-US"/>
        </w:rPr>
      </w:pPr>
      <w:r>
        <w:rPr>
          <w:noProof/>
          <w:sz w:val="16"/>
          <w:szCs w:val="16"/>
          <w:lang w:val="en-US"/>
        </w:rPr>
        <w:drawing>
          <wp:inline distT="0" distB="0" distL="0" distR="0" wp14:anchorId="1678E984" wp14:editId="7C4CE7B5">
            <wp:extent cx="3195955" cy="2397125"/>
            <wp:effectExtent l="0" t="0" r="4445" b="3175"/>
            <wp:docPr id="603869504" name="Picture 603869504" descr="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3869504" name="Picture 1" descr="A graph of a graph&#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r w:rsidRPr="00E556C1">
        <w:rPr>
          <w:sz w:val="16"/>
          <w:szCs w:val="16"/>
          <w:lang w:val="en-US"/>
        </w:rPr>
        <w:t xml:space="preserve">Fig. </w:t>
      </w:r>
      <w:r w:rsidR="00CA35A3">
        <w:rPr>
          <w:sz w:val="16"/>
          <w:szCs w:val="16"/>
          <w:lang w:val="en-US"/>
        </w:rPr>
        <w:t>9</w:t>
      </w:r>
      <w:r>
        <w:rPr>
          <w:sz w:val="16"/>
          <w:szCs w:val="16"/>
          <w:lang w:val="en-US"/>
        </w:rPr>
        <w:t xml:space="preserve">. </w:t>
      </w:r>
      <w:r w:rsidRPr="000D16CE">
        <w:rPr>
          <w:sz w:val="16"/>
          <w:szCs w:val="16"/>
          <w:lang w:val="en-US"/>
        </w:rPr>
        <w:t>Interference Ratio Membership</w:t>
      </w:r>
    </w:p>
    <w:p w14:paraId="14197C80" w14:textId="77777777" w:rsidR="000D16CE" w:rsidRPr="00653A0A" w:rsidRDefault="000D16CE" w:rsidP="00417670">
      <w:pPr>
        <w:pStyle w:val="BodyText"/>
        <w:ind w:firstLine="0pt"/>
        <w:jc w:val="center"/>
        <w:rPr>
          <w:sz w:val="16"/>
          <w:szCs w:val="16"/>
          <w:lang w:val="en-US"/>
        </w:rPr>
      </w:pPr>
    </w:p>
    <w:p w14:paraId="6B1A7849" w14:textId="532BA3E2" w:rsidR="00793FF9" w:rsidRDefault="00A56560" w:rsidP="00793FF9">
      <w:pPr>
        <w:pStyle w:val="Heading2"/>
      </w:pPr>
      <w:r>
        <w:t>Tuning and Optimization</w:t>
      </w:r>
    </w:p>
    <w:p w14:paraId="4DCC475E" w14:textId="195CA3C3" w:rsidR="000931F3" w:rsidRPr="002E723A" w:rsidRDefault="002E723A" w:rsidP="00C838F8">
      <w:pPr>
        <w:pStyle w:val="BodyText"/>
        <w:ind w:firstLine="0pt"/>
        <w:rPr>
          <w:lang w:val="en-US"/>
        </w:rPr>
      </w:pPr>
      <w:r>
        <w:rPr>
          <w:lang w:val="en-US"/>
        </w:rPr>
        <w:tab/>
      </w:r>
      <w:r w:rsidRPr="002E723A">
        <w:rPr>
          <w:lang w:val="en-US"/>
        </w:rPr>
        <w:t xml:space="preserve">To decrease the size of our search space and enable fast turning the system was tuned disjunctively for power. Our data was broken into smaller data sets that held power constant and </w:t>
      </w:r>
      <w:r w:rsidR="00983465">
        <w:rPr>
          <w:lang w:val="en-US"/>
        </w:rPr>
        <w:t>nine</w:t>
      </w:r>
      <w:r w:rsidRPr="002E723A">
        <w:rPr>
          <w:lang w:val="en-US"/>
        </w:rPr>
        <w:t xml:space="preserve"> FIS</w:t>
      </w:r>
      <w:r w:rsidR="00983465">
        <w:rPr>
          <w:lang w:val="en-US"/>
        </w:rPr>
        <w:t>s</w:t>
      </w:r>
      <w:r w:rsidRPr="002E723A">
        <w:rPr>
          <w:lang w:val="en-US"/>
        </w:rPr>
        <w:t xml:space="preserve"> were tuned independently of each other. This can be done because the power and path</w:t>
      </w:r>
      <w:r w:rsidR="00CC49EB">
        <w:rPr>
          <w:lang w:val="en-US"/>
        </w:rPr>
        <w:t xml:space="preserve"> </w:t>
      </w:r>
      <w:r w:rsidRPr="002E723A">
        <w:rPr>
          <w:lang w:val="en-US"/>
        </w:rPr>
        <w:t>loss are independent. The result of this tuning can be seen by comparing Fig</w:t>
      </w:r>
      <w:r w:rsidR="00381EC6">
        <w:rPr>
          <w:lang w:val="en-US"/>
        </w:rPr>
        <w:t>s.</w:t>
      </w:r>
      <w:r w:rsidRPr="002E723A">
        <w:rPr>
          <w:lang w:val="en-US"/>
        </w:rPr>
        <w:t xml:space="preserve"> 9</w:t>
      </w:r>
      <w:r w:rsidR="00983465">
        <w:rPr>
          <w:lang w:val="en-US"/>
        </w:rPr>
        <w:t>-</w:t>
      </w:r>
      <w:r w:rsidRPr="002E723A">
        <w:rPr>
          <w:lang w:val="en-US"/>
        </w:rPr>
        <w:t>13 to see the path</w:t>
      </w:r>
      <w:r w:rsidR="00CC49EB">
        <w:rPr>
          <w:lang w:val="en-US"/>
        </w:rPr>
        <w:t xml:space="preserve"> </w:t>
      </w:r>
      <w:r w:rsidRPr="002E723A">
        <w:rPr>
          <w:lang w:val="en-US"/>
        </w:rPr>
        <w:t xml:space="preserve">loss and interference ratio membership functions before and after tuning. Tuning was performed in MATLAB using the Global Optimization Toolbox, Fuzzy Logic Toolbox, and the Parallel Computing Toolbox. </w:t>
      </w:r>
      <w:r w:rsidR="00E431A3">
        <w:rPr>
          <w:lang w:val="en-US"/>
        </w:rPr>
        <w:t>A</w:t>
      </w:r>
      <w:r w:rsidRPr="002E723A">
        <w:rPr>
          <w:lang w:val="en-US"/>
        </w:rPr>
        <w:t xml:space="preserve"> genetic algorithm was parallelized and applied to each disjunctive section for a specified number of iterations. After that number of iterations has been completed the error is assessed and if it is within our accept</w:t>
      </w:r>
      <w:r w:rsidR="00E20044">
        <w:rPr>
          <w:lang w:val="en-US"/>
        </w:rPr>
        <w:t>able</w:t>
      </w:r>
      <w:r w:rsidRPr="002E723A">
        <w:rPr>
          <w:lang w:val="en-US"/>
        </w:rPr>
        <w:t xml:space="preserve"> error t</w:t>
      </w:r>
      <w:r w:rsidR="00E20044">
        <w:rPr>
          <w:lang w:val="en-US"/>
        </w:rPr>
        <w:t>hreshold</w:t>
      </w:r>
      <w:r w:rsidRPr="002E723A">
        <w:rPr>
          <w:lang w:val="en-US"/>
        </w:rPr>
        <w:t xml:space="preserve"> the script moves on to tune the next disjunctive section. If the error </w:t>
      </w:r>
      <w:r w:rsidR="007E21FF">
        <w:rPr>
          <w:lang w:val="en-US"/>
        </w:rPr>
        <w:t>is greater than the accept</w:t>
      </w:r>
      <w:r w:rsidR="00540A95">
        <w:rPr>
          <w:lang w:val="en-US"/>
        </w:rPr>
        <w:t>able</w:t>
      </w:r>
      <w:r w:rsidR="00765BAE">
        <w:rPr>
          <w:lang w:val="en-US"/>
        </w:rPr>
        <w:t xml:space="preserve"> error threshold </w:t>
      </w:r>
      <w:r w:rsidRPr="002E723A">
        <w:rPr>
          <w:lang w:val="en-US"/>
        </w:rPr>
        <w:t>the optimization restarts with another seed.</w:t>
      </w:r>
    </w:p>
    <w:p w14:paraId="0479D020" w14:textId="341AEA7B" w:rsidR="009303D9" w:rsidRDefault="00A9082A" w:rsidP="006B6B66">
      <w:pPr>
        <w:pStyle w:val="Heading1"/>
      </w:pPr>
      <w:r>
        <w:t>Simulation</w:t>
      </w:r>
      <w:r w:rsidR="005E5659">
        <w:t xml:space="preserve"> Results</w:t>
      </w:r>
    </w:p>
    <w:p w14:paraId="6028B2CB" w14:textId="3E45A9D3" w:rsidR="00AF73FD" w:rsidRPr="00AF73FD" w:rsidRDefault="002E723A" w:rsidP="00AF73FD">
      <w:pPr>
        <w:pStyle w:val="BodyText"/>
        <w:ind w:firstLine="0pt"/>
        <w:rPr>
          <w:lang w:val="en-US"/>
        </w:rPr>
      </w:pPr>
      <w:r>
        <w:rPr>
          <w:lang w:val="en-US"/>
        </w:rPr>
        <w:tab/>
      </w:r>
      <w:r w:rsidR="00AF73FD" w:rsidRPr="00AF73FD">
        <w:rPr>
          <w:lang w:val="en-US"/>
        </w:rPr>
        <w:t xml:space="preserve">As discussed in earlier sections the results of the tuned fuzzy inference system can be </w:t>
      </w:r>
      <w:r w:rsidR="00772A85">
        <w:rPr>
          <w:lang w:val="en-US"/>
        </w:rPr>
        <w:t>im</w:t>
      </w:r>
      <w:r w:rsidR="00AF73FD" w:rsidRPr="00AF73FD">
        <w:rPr>
          <w:lang w:val="en-US"/>
        </w:rPr>
        <w:t>plemented</w:t>
      </w:r>
      <w:r w:rsidR="0074648C">
        <w:rPr>
          <w:lang w:val="en-US"/>
        </w:rPr>
        <w:t xml:space="preserve"> </w:t>
      </w:r>
      <w:r w:rsidR="00AF73FD" w:rsidRPr="00AF73FD">
        <w:rPr>
          <w:lang w:val="en-US"/>
        </w:rPr>
        <w:t>as a look-up table</w:t>
      </w:r>
      <w:r w:rsidR="003203FD">
        <w:rPr>
          <w:lang w:val="en-US"/>
        </w:rPr>
        <w:t>,</w:t>
      </w:r>
      <w:r w:rsidR="00AF73FD" w:rsidRPr="00AF73FD">
        <w:rPr>
          <w:lang w:val="en-US"/>
        </w:rPr>
        <w:t xml:space="preserve"> reducing time complexity to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AF73FD" w:rsidRPr="00AF73FD">
        <w:rPr>
          <w:lang w:val="en-US"/>
        </w:rPr>
        <w:t>. This control surface predicts the in</w:t>
      </w:r>
      <w:r w:rsidR="00D85327">
        <w:rPr>
          <w:lang w:val="en-US"/>
        </w:rPr>
        <w:t>ter</w:t>
      </w:r>
      <w:r w:rsidR="00AF73FD" w:rsidRPr="00AF73FD">
        <w:rPr>
          <w:lang w:val="en-US"/>
        </w:rPr>
        <w:t>ference ratio for a single transmitter</w:t>
      </w:r>
      <w:r w:rsidR="00640147">
        <w:rPr>
          <w:lang w:val="en-US"/>
        </w:rPr>
        <w:t>/</w:t>
      </w:r>
      <w:r w:rsidR="00AF73FD" w:rsidRPr="00AF73FD">
        <w:rPr>
          <w:lang w:val="en-US"/>
        </w:rPr>
        <w:t xml:space="preserve">radiometer pair in </w:t>
      </w:r>
      <w:r w:rsidR="00AD30A4">
        <w:rPr>
          <w:lang w:val="en-US"/>
        </w:rPr>
        <w:t>the simulated</w:t>
      </w:r>
      <w:r w:rsidR="00AF73FD" w:rsidRPr="00AF73FD">
        <w:rPr>
          <w:lang w:val="en-US"/>
        </w:rPr>
        <w:t xml:space="preserve"> network. The</w:t>
      </w:r>
      <w:r w:rsidR="00AF73FD" w:rsidRPr="00AF73FD" w:rsidDel="00B06F93">
        <w:rPr>
          <w:lang w:val="en-US"/>
        </w:rPr>
        <w:t xml:space="preserve"> </w:t>
      </w:r>
      <w:r w:rsidR="00AF73FD" w:rsidRPr="00AF73FD">
        <w:rPr>
          <w:lang w:val="en-US"/>
        </w:rPr>
        <w:t>control surface</w:t>
      </w:r>
      <w:r w:rsidR="00B46457">
        <w:rPr>
          <w:lang w:val="en-US"/>
        </w:rPr>
        <w:t>,</w:t>
      </w:r>
      <w:r w:rsidR="00AF73FD" w:rsidRPr="00AF73FD">
        <w:rPr>
          <w:lang w:val="en-US"/>
        </w:rPr>
        <w:t xml:space="preserve"> shown in Fig</w:t>
      </w:r>
      <w:r w:rsidR="00BE64D8">
        <w:rPr>
          <w:lang w:val="en-US"/>
        </w:rPr>
        <w:t>.</w:t>
      </w:r>
      <w:r w:rsidR="00AF73FD" w:rsidRPr="00AF73FD">
        <w:rPr>
          <w:lang w:val="en-US"/>
        </w:rPr>
        <w:t xml:space="preserve"> 1</w:t>
      </w:r>
      <w:r w:rsidR="003D5797">
        <w:rPr>
          <w:lang w:val="en-US"/>
        </w:rPr>
        <w:t>0</w:t>
      </w:r>
      <w:r w:rsidR="00B46457">
        <w:rPr>
          <w:lang w:val="en-US"/>
        </w:rPr>
        <w:t>,</w:t>
      </w:r>
      <w:r w:rsidR="00AF73FD" w:rsidRPr="00AF73FD">
        <w:rPr>
          <w:lang w:val="en-US"/>
        </w:rPr>
        <w:t xml:space="preserve"> is constructed from each disjunctive FIS which was trained on a single PSD. The results closely align with the </w:t>
      </w:r>
      <w:r w:rsidR="008D4FF1">
        <w:rPr>
          <w:lang w:val="en-US"/>
        </w:rPr>
        <w:t>f</w:t>
      </w:r>
      <w:r w:rsidR="008D4FF1" w:rsidRPr="00AF73FD">
        <w:rPr>
          <w:lang w:val="en-US"/>
        </w:rPr>
        <w:t xml:space="preserve">ree </w:t>
      </w:r>
      <w:r w:rsidR="008D4FF1">
        <w:rPr>
          <w:lang w:val="en-US"/>
        </w:rPr>
        <w:t>s</w:t>
      </w:r>
      <w:r w:rsidR="008D4FF1" w:rsidRPr="00AF73FD">
        <w:rPr>
          <w:lang w:val="en-US"/>
        </w:rPr>
        <w:t xml:space="preserve">pace </w:t>
      </w:r>
      <w:r w:rsidR="008D4FF1">
        <w:rPr>
          <w:lang w:val="en-US"/>
        </w:rPr>
        <w:t>p</w:t>
      </w:r>
      <w:r w:rsidR="008D4FF1" w:rsidRPr="00AF73FD">
        <w:rPr>
          <w:lang w:val="en-US"/>
        </w:rPr>
        <w:t>ath</w:t>
      </w:r>
      <w:r w:rsidR="003D0536">
        <w:rPr>
          <w:lang w:val="en-US"/>
        </w:rPr>
        <w:t xml:space="preserve"> </w:t>
      </w:r>
      <w:r w:rsidR="008D4FF1" w:rsidRPr="00AF73FD">
        <w:rPr>
          <w:lang w:val="en-US"/>
        </w:rPr>
        <w:t xml:space="preserve">loss </w:t>
      </w:r>
      <w:r w:rsidR="00AF73FD" w:rsidRPr="00AF73FD">
        <w:rPr>
          <w:lang w:val="en-US"/>
        </w:rPr>
        <w:t>(FSPL) shown in Fig</w:t>
      </w:r>
      <w:r w:rsidR="00B81F94">
        <w:rPr>
          <w:lang w:val="en-US"/>
        </w:rPr>
        <w:t>.</w:t>
      </w:r>
      <w:r w:rsidR="00AF73FD" w:rsidRPr="00AF73FD">
        <w:rPr>
          <w:lang w:val="en-US"/>
        </w:rPr>
        <w:t xml:space="preserve"> 1</w:t>
      </w:r>
      <w:r w:rsidR="003D5797">
        <w:rPr>
          <w:lang w:val="en-US"/>
        </w:rPr>
        <w:t>1</w:t>
      </w:r>
      <w:r w:rsidR="00AF73FD" w:rsidRPr="00AF73FD">
        <w:rPr>
          <w:lang w:val="en-US"/>
        </w:rPr>
        <w:t xml:space="preserve">. </w:t>
      </w:r>
      <w:r w:rsidR="00751746" w:rsidRPr="00751746">
        <w:rPr>
          <w:lang w:val="en-US"/>
        </w:rPr>
        <w:t>In general, as the path loss decreases and power increases, the resulting in</w:t>
      </w:r>
      <w:r w:rsidR="003967A3">
        <w:rPr>
          <w:lang w:val="en-US"/>
        </w:rPr>
        <w:t>ter</w:t>
      </w:r>
      <w:r w:rsidR="00751746" w:rsidRPr="00751746">
        <w:rPr>
          <w:lang w:val="en-US"/>
        </w:rPr>
        <w:t xml:space="preserve">ference increases. </w:t>
      </w:r>
    </w:p>
    <w:p w14:paraId="4683110E" w14:textId="77777777" w:rsidR="005B0BA3" w:rsidRDefault="00AF73FD" w:rsidP="005B0BA3">
      <w:pPr>
        <w:pStyle w:val="BodyText"/>
        <w:ind w:firstLine="0pt"/>
        <w:rPr>
          <w:sz w:val="16"/>
          <w:szCs w:val="16"/>
        </w:rPr>
      </w:pPr>
      <w:r w:rsidRPr="00AF73FD">
        <w:rPr>
          <w:noProof/>
        </w:rPr>
        <w:lastRenderedPageBreak/>
        <w:drawing>
          <wp:inline distT="0" distB="0" distL="0" distR="0" wp14:anchorId="12E8F24F" wp14:editId="4BEBAB10">
            <wp:extent cx="3054283" cy="2290864"/>
            <wp:effectExtent l="0" t="0" r="0" b="0"/>
            <wp:docPr id="217285862" name="Picture 217285862" descr="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7285862" name="Picture 2" descr="A graph of a graph&#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67652" cy="2300892"/>
                    </a:xfrm>
                    <a:prstGeom prst="rect">
                      <a:avLst/>
                    </a:prstGeom>
                  </pic:spPr>
                </pic:pic>
              </a:graphicData>
            </a:graphic>
          </wp:inline>
        </w:drawing>
      </w:r>
    </w:p>
    <w:p w14:paraId="380FC958" w14:textId="64181DED" w:rsidR="00AF73FD" w:rsidRDefault="00AF73FD" w:rsidP="00685D73">
      <w:pPr>
        <w:pStyle w:val="BodyText"/>
        <w:jc w:val="center"/>
        <w:rPr>
          <w:sz w:val="16"/>
          <w:szCs w:val="16"/>
        </w:rPr>
      </w:pPr>
      <w:r w:rsidRPr="00AF73FD">
        <w:rPr>
          <w:sz w:val="16"/>
          <w:szCs w:val="16"/>
        </w:rPr>
        <w:t>Fig. 1</w:t>
      </w:r>
      <w:r w:rsidR="00CA35A3">
        <w:rPr>
          <w:sz w:val="16"/>
          <w:szCs w:val="16"/>
          <w:lang w:val="en-US"/>
        </w:rPr>
        <w:t>0</w:t>
      </w:r>
      <w:r w:rsidRPr="00AF73FD">
        <w:rPr>
          <w:sz w:val="16"/>
          <w:szCs w:val="16"/>
        </w:rPr>
        <w:t>. FIS Control Surface</w:t>
      </w:r>
    </w:p>
    <w:p w14:paraId="4DE6EA37" w14:textId="77777777" w:rsidR="001D7F80" w:rsidRPr="00685D73" w:rsidRDefault="001D7F80" w:rsidP="00685D73">
      <w:pPr>
        <w:pStyle w:val="BodyText"/>
        <w:jc w:val="center"/>
        <w:rPr>
          <w:sz w:val="16"/>
          <w:szCs w:val="16"/>
        </w:rPr>
      </w:pPr>
    </w:p>
    <w:p w14:paraId="7D67D6E3" w14:textId="77777777" w:rsidR="00F44C3D" w:rsidRDefault="00F44C3D" w:rsidP="00AF73FD">
      <w:pPr>
        <w:pStyle w:val="BodyText"/>
        <w:ind w:firstLine="0pt"/>
        <w:jc w:val="center"/>
        <w:rPr>
          <w:sz w:val="16"/>
          <w:szCs w:val="16"/>
        </w:rPr>
      </w:pPr>
      <w:r>
        <w:rPr>
          <w:noProof/>
        </w:rPr>
        <w:drawing>
          <wp:inline distT="0" distB="0" distL="0" distR="0" wp14:anchorId="0D356A4E" wp14:editId="10CC935E">
            <wp:extent cx="3128361" cy="2495145"/>
            <wp:effectExtent l="0" t="0" r="0" b="635"/>
            <wp:docPr id="1898051714" name="Picture 1898051714" descr="A graph showing a curv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8051714" name="Picture 1" descr="A graph showing a curve&#10;&#10;Description automatically generated with medium confidence"/>
                    <pic:cNvPicPr/>
                  </pic:nvPicPr>
                  <pic:blipFill rotWithShape="1">
                    <a:blip r:embed="rId21"/>
                    <a:srcRect l="20.393%" t="16.645%" r="7.459%" b="6.633%"/>
                    <a:stretch/>
                  </pic:blipFill>
                  <pic:spPr bwMode="auto">
                    <a:xfrm>
                      <a:off x="0" y="0"/>
                      <a:ext cx="3173627" cy="2531249"/>
                    </a:xfrm>
                    <a:prstGeom prst="rect">
                      <a:avLst/>
                    </a:prstGeom>
                    <a:ln>
                      <a:noFill/>
                    </a:ln>
                    <a:extLst>
                      <a:ext uri="{53640926-AAD7-44D8-BBD7-CCE9431645EC}">
                        <a14:shadowObscured xmlns:a14="http://schemas.microsoft.com/office/drawing/2010/main"/>
                      </a:ext>
                    </a:extLst>
                  </pic:spPr>
                </pic:pic>
              </a:graphicData>
            </a:graphic>
          </wp:inline>
        </w:drawing>
      </w:r>
    </w:p>
    <w:p w14:paraId="50AC02E5" w14:textId="0C40FB52" w:rsidR="00AF73FD" w:rsidRPr="00AF73FD" w:rsidRDefault="00AF73FD" w:rsidP="00AF73FD">
      <w:pPr>
        <w:pStyle w:val="BodyText"/>
        <w:ind w:firstLine="0pt"/>
        <w:jc w:val="center"/>
      </w:pPr>
      <w:r w:rsidRPr="00AF73FD">
        <w:rPr>
          <w:sz w:val="16"/>
          <w:szCs w:val="16"/>
        </w:rPr>
        <w:t>Fig. 1</w:t>
      </w:r>
      <w:r w:rsidR="00CA35A3">
        <w:rPr>
          <w:sz w:val="16"/>
          <w:szCs w:val="16"/>
          <w:lang w:val="en-US"/>
        </w:rPr>
        <w:t>1</w:t>
      </w:r>
      <w:r w:rsidRPr="00AF73FD">
        <w:rPr>
          <w:sz w:val="16"/>
          <w:szCs w:val="16"/>
        </w:rPr>
        <w:t>. FSPL Control Surface</w:t>
      </w:r>
    </w:p>
    <w:p w14:paraId="71F7E16E" w14:textId="60C27570" w:rsidR="00AF73FD" w:rsidRDefault="00FC41FD" w:rsidP="00AF73FD">
      <w:pPr>
        <w:pStyle w:val="BodyText"/>
        <w:ind w:firstLine="0pt"/>
      </w:pPr>
      <w:r>
        <w:tab/>
      </w:r>
      <w:r w:rsidR="00AF73FD" w:rsidRPr="00AF73FD">
        <w:t xml:space="preserve">After tuning, the FIS was evaluated at each of the inputs of the three transmitter-receiver pairs in the example network. Each of the predicted interferences was summed assuming full constructive interference and the Mean Absolute Percent Error (MAPR) was found. The aggregate interference MAPR was </w:t>
      </w:r>
      <w:r w:rsidR="00D947DF">
        <w:rPr>
          <w:lang w:val="en-US"/>
        </w:rPr>
        <w:t>calculated</w:t>
      </w:r>
      <w:r w:rsidR="00AF73FD" w:rsidRPr="00AF73FD">
        <w:t xml:space="preserve"> to be 6.4888%. </w:t>
      </w:r>
    </w:p>
    <w:p w14:paraId="66F269D1" w14:textId="6CAC7D1C" w:rsidR="00852826" w:rsidRPr="00AF73FD" w:rsidRDefault="00FC41FD" w:rsidP="00AF73FD">
      <w:pPr>
        <w:pStyle w:val="BodyText"/>
        <w:ind w:firstLine="0pt"/>
      </w:pPr>
      <w:r>
        <w:rPr>
          <w:lang w:val="en-US"/>
        </w:rPr>
        <w:tab/>
      </w:r>
      <w:r w:rsidR="00601395">
        <w:rPr>
          <w:lang w:val="en-US"/>
        </w:rPr>
        <w:t xml:space="preserve">Achieving </w:t>
      </w:r>
      <w:r w:rsidR="005A0F5E">
        <w:rPr>
          <w:lang w:val="en-US"/>
        </w:rPr>
        <w:t>this</w:t>
      </w:r>
      <w:r w:rsidR="00EB1EF4">
        <w:rPr>
          <w:lang w:val="en-US"/>
        </w:rPr>
        <w:t xml:space="preserve"> </w:t>
      </w:r>
      <w:r w:rsidR="00F51A46">
        <w:rPr>
          <w:lang w:val="en-US"/>
        </w:rPr>
        <w:t xml:space="preserve">error </w:t>
      </w:r>
      <w:r w:rsidR="00AB3BE9">
        <w:rPr>
          <w:lang w:val="en-US"/>
        </w:rPr>
        <w:t xml:space="preserve">was not without </w:t>
      </w:r>
      <w:proofErr w:type="gramStart"/>
      <w:r w:rsidR="00AB3BE9">
        <w:rPr>
          <w:lang w:val="en-US"/>
        </w:rPr>
        <w:t>tradeoff</w:t>
      </w:r>
      <w:proofErr w:type="gramEnd"/>
      <w:r w:rsidR="00AB3BE9">
        <w:rPr>
          <w:lang w:val="en-US"/>
        </w:rPr>
        <w:t xml:space="preserve"> </w:t>
      </w:r>
      <w:r w:rsidR="00EE1CC6">
        <w:rPr>
          <w:lang w:val="en-US"/>
        </w:rPr>
        <w:t xml:space="preserve">under </w:t>
      </w:r>
      <w:r w:rsidR="00821D1B">
        <w:rPr>
          <w:lang w:val="en-US"/>
        </w:rPr>
        <w:t xml:space="preserve">the circumstances of our </w:t>
      </w:r>
      <w:r w:rsidR="00C64AE5">
        <w:rPr>
          <w:lang w:val="en-US"/>
        </w:rPr>
        <w:t xml:space="preserve">design. </w:t>
      </w:r>
      <w:r w:rsidR="002752BF">
        <w:rPr>
          <w:lang w:val="en-US"/>
        </w:rPr>
        <w:t xml:space="preserve">The system is overfitted to a </w:t>
      </w:r>
      <w:r w:rsidR="00F964CB">
        <w:rPr>
          <w:lang w:val="en-US"/>
        </w:rPr>
        <w:t>small dataset</w:t>
      </w:r>
      <w:r w:rsidR="00171ABD">
        <w:rPr>
          <w:lang w:val="en-US"/>
        </w:rPr>
        <w:t>, evident by</w:t>
      </w:r>
      <w:r w:rsidR="00BF3374">
        <w:rPr>
          <w:lang w:val="en-US"/>
        </w:rPr>
        <w:t xml:space="preserve"> the </w:t>
      </w:r>
      <w:r w:rsidR="00AC214C">
        <w:rPr>
          <w:lang w:val="en-US"/>
        </w:rPr>
        <w:t xml:space="preserve">shape of </w:t>
      </w:r>
      <w:r w:rsidR="004F531C">
        <w:rPr>
          <w:lang w:val="en-US"/>
        </w:rPr>
        <w:t>the consequent membership functions</w:t>
      </w:r>
      <w:r w:rsidR="00C53484">
        <w:rPr>
          <w:lang w:val="en-US"/>
        </w:rPr>
        <w:t>. T</w:t>
      </w:r>
      <w:r w:rsidR="003804F5" w:rsidRPr="003804F5">
        <w:rPr>
          <w:lang w:val="en-US"/>
        </w:rPr>
        <w:t xml:space="preserve">hough it would be difficult to generalize this particular design to new data, the outcome still has important implications, namely we </w:t>
      </w:r>
      <w:r w:rsidR="000D1A39">
        <w:rPr>
          <w:lang w:val="en-US"/>
        </w:rPr>
        <w:t xml:space="preserve">have </w:t>
      </w:r>
      <w:r w:rsidR="006666EA">
        <w:rPr>
          <w:lang w:val="en-US"/>
        </w:rPr>
        <w:t>demonstrated</w:t>
      </w:r>
      <w:r w:rsidR="000D1A39">
        <w:rPr>
          <w:lang w:val="en-US"/>
        </w:rPr>
        <w:t xml:space="preserve"> that</w:t>
      </w:r>
      <w:r w:rsidR="00A95691">
        <w:rPr>
          <w:lang w:val="en-US"/>
        </w:rPr>
        <w:t xml:space="preserve"> a</w:t>
      </w:r>
      <w:r w:rsidR="001123CC">
        <w:rPr>
          <w:lang w:val="en-US"/>
        </w:rPr>
        <w:t xml:space="preserve"> fuzzy system</w:t>
      </w:r>
      <w:r w:rsidR="00170D64">
        <w:rPr>
          <w:lang w:val="en-US"/>
        </w:rPr>
        <w:t xml:space="preserve"> </w:t>
      </w:r>
      <w:r w:rsidR="00735B36">
        <w:rPr>
          <w:lang w:val="en-US"/>
        </w:rPr>
        <w:t>with a sing</w:t>
      </w:r>
      <w:r w:rsidR="00862BC0">
        <w:rPr>
          <w:lang w:val="en-US"/>
        </w:rPr>
        <w:t>le path</w:t>
      </w:r>
      <w:r w:rsidR="00A966F4">
        <w:rPr>
          <w:lang w:val="en-US"/>
        </w:rPr>
        <w:t xml:space="preserve"> </w:t>
      </w:r>
      <w:r w:rsidR="00862BC0">
        <w:rPr>
          <w:lang w:val="en-US"/>
        </w:rPr>
        <w:t xml:space="preserve">loss </w:t>
      </w:r>
      <w:r w:rsidR="00735B36">
        <w:rPr>
          <w:lang w:val="en-US"/>
        </w:rPr>
        <w:t>input</w:t>
      </w:r>
      <w:r w:rsidR="00A966F4">
        <w:rPr>
          <w:lang w:val="en-US"/>
        </w:rPr>
        <w:t xml:space="preserve"> </w:t>
      </w:r>
      <w:r w:rsidR="00E2698B">
        <w:rPr>
          <w:lang w:val="en-US"/>
        </w:rPr>
        <w:t xml:space="preserve">can </w:t>
      </w:r>
      <w:r w:rsidR="00C32104">
        <w:rPr>
          <w:lang w:val="en-US"/>
        </w:rPr>
        <w:t>infer</w:t>
      </w:r>
      <w:r w:rsidR="005C17B0">
        <w:rPr>
          <w:lang w:val="en-US"/>
        </w:rPr>
        <w:t xml:space="preserve"> the</w:t>
      </w:r>
      <w:r w:rsidR="00A524B8">
        <w:rPr>
          <w:lang w:val="en-US"/>
        </w:rPr>
        <w:t xml:space="preserve"> result</w:t>
      </w:r>
      <w:r w:rsidR="00931E2D">
        <w:rPr>
          <w:lang w:val="en-US"/>
        </w:rPr>
        <w:t>ing interference</w:t>
      </w:r>
      <w:r w:rsidR="005C17B0">
        <w:rPr>
          <w:lang w:val="en-US"/>
        </w:rPr>
        <w:t xml:space="preserve"> between </w:t>
      </w:r>
      <w:r w:rsidR="009A426C">
        <w:rPr>
          <w:lang w:val="en-US"/>
        </w:rPr>
        <w:t>two wireless devices</w:t>
      </w:r>
      <w:r w:rsidR="00563A40">
        <w:rPr>
          <w:lang w:val="en-US"/>
        </w:rPr>
        <w:t xml:space="preserve"> to </w:t>
      </w:r>
      <w:r w:rsidR="00D16C76">
        <w:rPr>
          <w:lang w:val="en-US"/>
        </w:rPr>
        <w:t>fair degree of accuracy</w:t>
      </w:r>
      <w:r w:rsidR="00CA5D23">
        <w:rPr>
          <w:lang w:val="en-US"/>
        </w:rPr>
        <w:t xml:space="preserve">. </w:t>
      </w:r>
      <w:r w:rsidR="00A60D9C">
        <w:rPr>
          <w:lang w:val="en-US"/>
        </w:rPr>
        <w:t xml:space="preserve">This </w:t>
      </w:r>
      <w:r w:rsidR="001B36C7">
        <w:rPr>
          <w:lang w:val="en-US"/>
        </w:rPr>
        <w:t xml:space="preserve">is </w:t>
      </w:r>
      <w:r w:rsidR="00EF09E0">
        <w:rPr>
          <w:lang w:val="en-US"/>
        </w:rPr>
        <w:t>possible due to the</w:t>
      </w:r>
      <w:r w:rsidR="00E3772C">
        <w:rPr>
          <w:lang w:val="en-US"/>
        </w:rPr>
        <w:t xml:space="preserve"> </w:t>
      </w:r>
      <w:r w:rsidR="00D16C76">
        <w:rPr>
          <w:lang w:val="en-US"/>
        </w:rPr>
        <w:t>nature of</w:t>
      </w:r>
      <w:r w:rsidR="007D28CB">
        <w:rPr>
          <w:lang w:val="en-US"/>
        </w:rPr>
        <w:t xml:space="preserve"> the </w:t>
      </w:r>
      <w:r w:rsidR="00AF2052">
        <w:rPr>
          <w:lang w:val="en-US"/>
        </w:rPr>
        <w:t xml:space="preserve">truth data </w:t>
      </w:r>
      <w:r w:rsidR="00606490">
        <w:rPr>
          <w:lang w:val="en-US"/>
        </w:rPr>
        <w:t xml:space="preserve">on which </w:t>
      </w:r>
      <w:r w:rsidR="00124372">
        <w:rPr>
          <w:lang w:val="en-US"/>
        </w:rPr>
        <w:t>it was</w:t>
      </w:r>
      <w:r w:rsidR="00B5075C">
        <w:rPr>
          <w:lang w:val="en-US"/>
        </w:rPr>
        <w:t xml:space="preserve"> tuned. </w:t>
      </w:r>
      <w:r w:rsidR="00BC614F">
        <w:rPr>
          <w:lang w:val="en-US"/>
        </w:rPr>
        <w:t xml:space="preserve">The </w:t>
      </w:r>
      <w:r w:rsidR="00BA60A7">
        <w:rPr>
          <w:lang w:val="en-US"/>
        </w:rPr>
        <w:t xml:space="preserve">membership </w:t>
      </w:r>
      <w:r w:rsidR="004327DD">
        <w:rPr>
          <w:lang w:val="en-US"/>
        </w:rPr>
        <w:t>functions</w:t>
      </w:r>
      <w:r w:rsidR="005F558A">
        <w:rPr>
          <w:lang w:val="en-US"/>
        </w:rPr>
        <w:t xml:space="preserve"> </w:t>
      </w:r>
      <w:r w:rsidR="00573F05">
        <w:rPr>
          <w:lang w:val="en-US"/>
        </w:rPr>
        <w:t xml:space="preserve">were able to be </w:t>
      </w:r>
      <w:r w:rsidR="005A0610">
        <w:rPr>
          <w:lang w:val="en-US"/>
        </w:rPr>
        <w:t xml:space="preserve">coerced into </w:t>
      </w:r>
      <w:r w:rsidR="00251C6C">
        <w:rPr>
          <w:lang w:val="en-US"/>
        </w:rPr>
        <w:t>shapes that map</w:t>
      </w:r>
      <w:r w:rsidR="00080285">
        <w:rPr>
          <w:lang w:val="en-US"/>
        </w:rPr>
        <w:t xml:space="preserve"> logarithmic inputs to </w:t>
      </w:r>
      <w:r w:rsidR="00842BC2">
        <w:rPr>
          <w:lang w:val="en-US"/>
        </w:rPr>
        <w:t>a linear</w:t>
      </w:r>
      <w:r w:rsidR="00643001">
        <w:rPr>
          <w:lang w:val="en-US"/>
        </w:rPr>
        <w:t xml:space="preserve"> output </w:t>
      </w:r>
      <w:r w:rsidR="00B32F41">
        <w:rPr>
          <w:lang w:val="en-US"/>
        </w:rPr>
        <w:t xml:space="preserve">because </w:t>
      </w:r>
      <w:r w:rsidR="00734378">
        <w:rPr>
          <w:lang w:val="en-US"/>
        </w:rPr>
        <w:t>of the</w:t>
      </w:r>
      <w:r w:rsidR="00401FCF">
        <w:rPr>
          <w:lang w:val="en-US"/>
        </w:rPr>
        <w:t xml:space="preserve"> function approximating abilities of fuzzy systems</w:t>
      </w:r>
      <w:r w:rsidR="008F4CA8">
        <w:rPr>
          <w:lang w:val="en-US"/>
        </w:rPr>
        <w:t xml:space="preserve"> and the </w:t>
      </w:r>
      <w:r w:rsidR="00E844C2">
        <w:rPr>
          <w:lang w:val="en-US"/>
        </w:rPr>
        <w:t xml:space="preserve">power information contained implicitly </w:t>
      </w:r>
      <w:r w:rsidR="00920B4C">
        <w:rPr>
          <w:lang w:val="en-US"/>
        </w:rPr>
        <w:t xml:space="preserve">in </w:t>
      </w:r>
      <w:r w:rsidR="003B5388">
        <w:rPr>
          <w:lang w:val="en-US"/>
        </w:rPr>
        <w:t>the truth data</w:t>
      </w:r>
      <w:r w:rsidR="00694C81">
        <w:rPr>
          <w:lang w:val="en-US"/>
        </w:rPr>
        <w:t>.</w:t>
      </w:r>
    </w:p>
    <w:p w14:paraId="4D903BC9" w14:textId="1F203D01" w:rsidR="00AF73FD" w:rsidRPr="00AF73FD" w:rsidRDefault="00AF73FD" w:rsidP="00AF73FD">
      <w:pPr>
        <w:pStyle w:val="BodyText"/>
      </w:pPr>
    </w:p>
    <w:p w14:paraId="31526D8E" w14:textId="65DB6A55" w:rsidR="00AF73FD" w:rsidRPr="00AF73FD" w:rsidRDefault="009A260E" w:rsidP="00AF73FD">
      <w:pPr>
        <w:pStyle w:val="BodyText"/>
        <w:jc w:val="center"/>
        <w:rPr>
          <w:sz w:val="16"/>
          <w:szCs w:val="16"/>
        </w:rPr>
      </w:pPr>
      <w:r>
        <w:rPr>
          <w:noProof/>
          <w:sz w:val="16"/>
          <w:szCs w:val="16"/>
        </w:rPr>
        <w:drawing>
          <wp:inline distT="0" distB="0" distL="0" distR="0" wp14:anchorId="0544FAE8" wp14:editId="40935D49">
            <wp:extent cx="3195955" cy="2397125"/>
            <wp:effectExtent l="0" t="0" r="4445" b="3175"/>
            <wp:docPr id="937555485" name="Picture 937555485" descr="A graph of a graph with bubbl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37555485" name="Picture 2" descr="A graph of a graph with bubbles&#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r w:rsidR="00AF73FD" w:rsidRPr="00AF73FD">
        <w:rPr>
          <w:sz w:val="16"/>
          <w:szCs w:val="16"/>
        </w:rPr>
        <w:t>Fig. 1</w:t>
      </w:r>
      <w:r w:rsidR="00707F57">
        <w:rPr>
          <w:sz w:val="16"/>
          <w:szCs w:val="16"/>
          <w:lang w:val="en-US"/>
        </w:rPr>
        <w:t>2</w:t>
      </w:r>
      <w:r w:rsidR="00AF73FD" w:rsidRPr="00AF73FD">
        <w:rPr>
          <w:sz w:val="16"/>
          <w:szCs w:val="16"/>
        </w:rPr>
        <w:t>. Predicted Aggregate Interference Error</w:t>
      </w:r>
    </w:p>
    <w:p w14:paraId="4241AAC4" w14:textId="2D8B3797" w:rsidR="00AF73FD" w:rsidRPr="00AF73FD" w:rsidRDefault="00FC41FD" w:rsidP="00AF73FD">
      <w:pPr>
        <w:pStyle w:val="BodyText"/>
        <w:ind w:firstLine="0pt"/>
      </w:pPr>
      <w:r>
        <w:tab/>
      </w:r>
      <w:r w:rsidR="00AF73FD" w:rsidRPr="00AF73FD">
        <w:t>Fig</w:t>
      </w:r>
      <w:r w:rsidR="00BE64D8">
        <w:rPr>
          <w:lang w:val="en-US"/>
        </w:rPr>
        <w:t>.</w:t>
      </w:r>
      <w:r w:rsidR="00AF73FD" w:rsidRPr="00AF73FD">
        <w:t xml:space="preserve"> 14 gives a visual description of MAPE. The </w:t>
      </w:r>
      <m:oMath>
        <m:r>
          <w:rPr>
            <w:rFonts w:ascii="Cambria Math" w:hAnsi="Cambria Math"/>
          </w:rPr>
          <m:t>y=x</m:t>
        </m:r>
      </m:oMath>
      <w:r w:rsidR="00AF73FD" w:rsidRPr="00AF73FD">
        <w:t xml:space="preserve"> line describes a perfect interference ratio prediction. Our model’s predictions are the blue dots around the line. The distance between each dot and the line represents the error. Because of how our training data is collected, there are significantly fewer data points leading to large interference ratio values. In future work, Fuzzy Inference Systems can be applied to training data derived from other spectrum brokering systems.</w:t>
      </w:r>
    </w:p>
    <w:p w14:paraId="134C8BE0" w14:textId="77777777" w:rsidR="00B3507F" w:rsidRDefault="00B3507F" w:rsidP="00B3507F">
      <w:pPr>
        <w:pStyle w:val="Heading1"/>
      </w:pPr>
      <w:r>
        <w:t>Conclusion</w:t>
      </w:r>
    </w:p>
    <w:p w14:paraId="186FC92D" w14:textId="65D55732" w:rsidR="00145A9E" w:rsidRPr="001D664B" w:rsidRDefault="00615853" w:rsidP="00145A9E">
      <w:pPr>
        <w:pStyle w:val="BodyText"/>
        <w:ind w:firstLine="0pt"/>
        <w:rPr>
          <w:lang w:val="en-US"/>
        </w:rPr>
      </w:pPr>
      <w:r>
        <w:rPr>
          <w:lang w:val="en-US"/>
        </w:rPr>
        <w:tab/>
      </w:r>
      <w:r w:rsidR="00237D4B">
        <w:rPr>
          <w:lang w:val="en-US"/>
        </w:rPr>
        <w:t>A</w:t>
      </w:r>
      <w:r w:rsidR="005162A9">
        <w:rPr>
          <w:lang w:val="en-US"/>
        </w:rPr>
        <w:t xml:space="preserve">n </w:t>
      </w:r>
      <w:r w:rsidR="004241E3">
        <w:rPr>
          <w:lang w:val="en-US"/>
        </w:rPr>
        <w:t xml:space="preserve">FIS </w:t>
      </w:r>
      <w:r w:rsidR="005162A9">
        <w:rPr>
          <w:lang w:val="en-US"/>
        </w:rPr>
        <w:t xml:space="preserve">design </w:t>
      </w:r>
      <w:r w:rsidR="00A16D03">
        <w:rPr>
          <w:lang w:val="en-US"/>
        </w:rPr>
        <w:t xml:space="preserve">has been </w:t>
      </w:r>
      <w:r w:rsidR="00FB19DD">
        <w:rPr>
          <w:lang w:val="en-US"/>
        </w:rPr>
        <w:t xml:space="preserve">presented </w:t>
      </w:r>
      <w:r w:rsidR="005162A9">
        <w:rPr>
          <w:lang w:val="en-US"/>
        </w:rPr>
        <w:t>which can predict aggregate interference</w:t>
      </w:r>
      <w:r w:rsidR="002D7E51">
        <w:rPr>
          <w:lang w:val="en-US"/>
        </w:rPr>
        <w:t xml:space="preserve"> </w:t>
      </w:r>
      <w:r w:rsidR="005162A9">
        <w:rPr>
          <w:lang w:val="en-US"/>
        </w:rPr>
        <w:t xml:space="preserve">while </w:t>
      </w:r>
      <w:r w:rsidR="00C81F2B">
        <w:rPr>
          <w:lang w:val="en-US"/>
        </w:rPr>
        <w:t>reducing complexity of the calculations</w:t>
      </w:r>
      <w:r w:rsidR="00EA0144">
        <w:rPr>
          <w:lang w:val="en-US"/>
        </w:rPr>
        <w:t>.</w:t>
      </w:r>
      <w:r w:rsidR="0043025B">
        <w:rPr>
          <w:lang w:val="en-US"/>
        </w:rPr>
        <w:t xml:space="preserve"> </w:t>
      </w:r>
      <w:r w:rsidR="00BE3B39">
        <w:rPr>
          <w:lang w:val="en-US"/>
        </w:rPr>
        <w:t>This approach can be used to</w:t>
      </w:r>
      <w:r w:rsidR="00A41E6D">
        <w:rPr>
          <w:lang w:val="en-US"/>
        </w:rPr>
        <w:t xml:space="preserve"> </w:t>
      </w:r>
      <w:r w:rsidR="00FB6444">
        <w:rPr>
          <w:lang w:val="en-US"/>
        </w:rPr>
        <w:t>enable departure from worst case aggregate interference assessments.</w:t>
      </w:r>
      <w:r w:rsidR="00A41E6D">
        <w:rPr>
          <w:lang w:val="en-US"/>
        </w:rPr>
        <w:t xml:space="preserve"> </w:t>
      </w:r>
      <w:r w:rsidR="00104F6D">
        <w:rPr>
          <w:lang w:val="en-US"/>
        </w:rPr>
        <w:t xml:space="preserve">In this </w:t>
      </w:r>
      <w:r w:rsidR="002D7E51">
        <w:rPr>
          <w:lang w:val="en-US"/>
        </w:rPr>
        <w:t xml:space="preserve">approach, the </w:t>
      </w:r>
      <w:r w:rsidR="00B837C4">
        <w:rPr>
          <w:lang w:val="en-US"/>
        </w:rPr>
        <w:t xml:space="preserve">ambiguity inherent </w:t>
      </w:r>
      <w:r w:rsidR="00F808E0">
        <w:rPr>
          <w:lang w:val="en-US"/>
        </w:rPr>
        <w:t>in</w:t>
      </w:r>
      <w:r w:rsidR="001D67E2">
        <w:rPr>
          <w:lang w:val="en-US"/>
        </w:rPr>
        <w:t xml:space="preserve"> modeling propagation environments</w:t>
      </w:r>
      <w:r w:rsidR="007C020F">
        <w:rPr>
          <w:lang w:val="en-US"/>
        </w:rPr>
        <w:t xml:space="preserve"> and spectrum usage</w:t>
      </w:r>
      <w:r w:rsidR="001D67E2">
        <w:rPr>
          <w:lang w:val="en-US"/>
        </w:rPr>
        <w:t xml:space="preserve"> </w:t>
      </w:r>
      <w:r w:rsidR="00856E95">
        <w:rPr>
          <w:lang w:val="en-US"/>
        </w:rPr>
        <w:t xml:space="preserve">is handled by </w:t>
      </w:r>
      <w:r w:rsidR="00E523E1">
        <w:rPr>
          <w:lang w:val="en-US"/>
        </w:rPr>
        <w:t>the f</w:t>
      </w:r>
      <w:r w:rsidR="00B55782">
        <w:rPr>
          <w:lang w:val="en-US"/>
        </w:rPr>
        <w:t>uzzy mathematical framework</w:t>
      </w:r>
      <w:r w:rsidR="00C638EC">
        <w:rPr>
          <w:lang w:val="en-US"/>
        </w:rPr>
        <w:t xml:space="preserve">. </w:t>
      </w:r>
      <w:r w:rsidR="00B53914">
        <w:rPr>
          <w:lang w:val="en-US"/>
        </w:rPr>
        <w:t>S</w:t>
      </w:r>
      <w:r w:rsidR="00867EE3">
        <w:rPr>
          <w:lang w:val="en-US"/>
        </w:rPr>
        <w:t xml:space="preserve">imulation </w:t>
      </w:r>
      <w:r w:rsidR="00EA6221">
        <w:rPr>
          <w:lang w:val="en-US"/>
        </w:rPr>
        <w:t>results show that</w:t>
      </w:r>
      <w:r w:rsidR="001E6744">
        <w:rPr>
          <w:lang w:val="en-US"/>
        </w:rPr>
        <w:t xml:space="preserve">, after tuning, the system reaches reasonable agreement with </w:t>
      </w:r>
      <w:r w:rsidR="001642D0">
        <w:rPr>
          <w:lang w:val="en-US"/>
        </w:rPr>
        <w:t>free space path</w:t>
      </w:r>
      <w:r w:rsidR="00861135">
        <w:rPr>
          <w:lang w:val="en-US"/>
        </w:rPr>
        <w:t xml:space="preserve"> </w:t>
      </w:r>
      <w:r w:rsidR="001642D0">
        <w:rPr>
          <w:lang w:val="en-US"/>
        </w:rPr>
        <w:t xml:space="preserve">loss estimations. </w:t>
      </w:r>
      <w:r w:rsidR="00F37CC5">
        <w:rPr>
          <w:lang w:val="en-US"/>
        </w:rPr>
        <w:t xml:space="preserve">This implies that the FIS may be tuned to </w:t>
      </w:r>
      <w:r w:rsidR="005436EC">
        <w:rPr>
          <w:lang w:val="en-US"/>
        </w:rPr>
        <w:t>match more complicated propagation models and interference scenarios</w:t>
      </w:r>
      <w:r w:rsidR="00AC3C00">
        <w:rPr>
          <w:lang w:val="en-US"/>
        </w:rPr>
        <w:t xml:space="preserve"> that </w:t>
      </w:r>
      <w:r w:rsidR="00BE2554">
        <w:rPr>
          <w:lang w:val="en-US"/>
        </w:rPr>
        <w:t>previously relied heavily on statistical measures</w:t>
      </w:r>
      <w:r w:rsidR="005436EC">
        <w:rPr>
          <w:lang w:val="en-US"/>
        </w:rPr>
        <w:t xml:space="preserve">. </w:t>
      </w:r>
      <w:r w:rsidR="00FB6444">
        <w:rPr>
          <w:lang w:val="en-US"/>
        </w:rPr>
        <w:t>To this end</w:t>
      </w:r>
      <w:r w:rsidR="000D5516">
        <w:rPr>
          <w:lang w:val="en-US"/>
        </w:rPr>
        <w:t xml:space="preserve">, the authors hope to </w:t>
      </w:r>
      <w:r w:rsidR="00FB6444">
        <w:rPr>
          <w:lang w:val="en-US"/>
        </w:rPr>
        <w:t>expand this work by applying</w:t>
      </w:r>
      <w:r w:rsidR="000D5516">
        <w:rPr>
          <w:lang w:val="en-US"/>
        </w:rPr>
        <w:t xml:space="preserve"> </w:t>
      </w:r>
      <w:r w:rsidR="00595DF7">
        <w:rPr>
          <w:lang w:val="en-US"/>
        </w:rPr>
        <w:t xml:space="preserve">FIS to </w:t>
      </w:r>
      <w:proofErr w:type="gramStart"/>
      <w:r w:rsidR="00595DF7">
        <w:rPr>
          <w:lang w:val="en-US"/>
        </w:rPr>
        <w:t>predicting</w:t>
      </w:r>
      <w:proofErr w:type="gramEnd"/>
      <w:r w:rsidR="00595DF7">
        <w:rPr>
          <w:lang w:val="en-US"/>
        </w:rPr>
        <w:t xml:space="preserve"> a</w:t>
      </w:r>
      <w:proofErr w:type="spellStart"/>
      <w:r w:rsidR="00595DF7" w:rsidRPr="00A92036">
        <w:t>ggregate</w:t>
      </w:r>
      <w:proofErr w:type="spellEnd"/>
      <w:r w:rsidR="00595DF7">
        <w:rPr>
          <w:lang w:val="en-US"/>
        </w:rPr>
        <w:t xml:space="preserve"> interference on a </w:t>
      </w:r>
      <w:r w:rsidR="00BE3B39">
        <w:rPr>
          <w:lang w:val="en-US"/>
        </w:rPr>
        <w:t>real-world network with larger training data set.</w:t>
      </w:r>
      <w:r w:rsidR="00595DF7">
        <w:rPr>
          <w:lang w:val="en-US"/>
        </w:rPr>
        <w:t xml:space="preserve"> </w:t>
      </w:r>
    </w:p>
    <w:p w14:paraId="00D6B6D2" w14:textId="0D26320A" w:rsidR="0080791D" w:rsidRDefault="0080791D" w:rsidP="0080791D">
      <w:pPr>
        <w:pStyle w:val="Heading5"/>
      </w:pPr>
      <w:r w:rsidRPr="005B520E">
        <w:t>Acknowledgment</w:t>
      </w:r>
    </w:p>
    <w:p w14:paraId="48304319" w14:textId="707E99C8" w:rsidR="00575BCA" w:rsidRDefault="00EE4C8D" w:rsidP="0064053C">
      <w:pPr>
        <w:pStyle w:val="BodyText"/>
        <w:ind w:firstLine="0pt"/>
      </w:pPr>
      <w:r>
        <w:tab/>
      </w:r>
      <w:r w:rsidR="0064053C" w:rsidRPr="0064053C">
        <w:t xml:space="preserve">This work has been funded </w:t>
      </w:r>
      <w:r w:rsidR="00DA7539">
        <w:rPr>
          <w:lang w:val="en-US"/>
        </w:rPr>
        <w:t>by the National Science Foundation (Grant No.</w:t>
      </w:r>
      <w:r w:rsidR="00DA7539" w:rsidRPr="0064053C">
        <w:t xml:space="preserve"> 2030243</w:t>
      </w:r>
      <w:r w:rsidR="00DA7539">
        <w:rPr>
          <w:lang w:val="en-US"/>
        </w:rPr>
        <w:t>)</w:t>
      </w:r>
      <w:r w:rsidR="0064053C" w:rsidRPr="0064053C">
        <w:t>.</w:t>
      </w:r>
    </w:p>
    <w:p w14:paraId="2683B64D" w14:textId="571C2CB4" w:rsidR="009303D9" w:rsidRPr="005B520E" w:rsidRDefault="009303D9" w:rsidP="00375207">
      <w:pPr>
        <w:pStyle w:val="Heading5"/>
      </w:pPr>
      <w:r w:rsidRPr="005B520E">
        <w:t>References</w:t>
      </w:r>
    </w:p>
    <w:p w14:paraId="7B3A8489" w14:textId="505154BA" w:rsidR="000307E2" w:rsidRDefault="000307E2" w:rsidP="000307E2">
      <w:pPr>
        <w:pStyle w:val="references"/>
      </w:pPr>
      <w:r w:rsidRPr="000307E2">
        <w:t>Summary of Studies Performed in TG 5/1 For Protection of Passive EESS in Band 23.6-24 GHz, ITU Doc CPM19-2/99-E (6 February 2019).</w:t>
      </w:r>
    </w:p>
    <w:p w14:paraId="6786BAA1" w14:textId="5D1D2CE2" w:rsidR="00470EDE" w:rsidRDefault="000307E2" w:rsidP="00470EDE">
      <w:pPr>
        <w:pStyle w:val="references"/>
      </w:pPr>
      <w:r w:rsidRPr="003A51C3">
        <w:t>D. Lubar, D. Kunkee, and L. Cahsin, “Developing a Sustainable Spectrum Approach to Deliver 5G Services and Critical Weather Forecasts,” in Center for Space Policy and Strategy, The Aerospace Corporation, January 2020.</w:t>
      </w:r>
    </w:p>
    <w:p w14:paraId="36B2ABDF" w14:textId="77777777" w:rsidR="00470EDE" w:rsidRDefault="00470EDE" w:rsidP="00470EDE">
      <w:pPr>
        <w:pStyle w:val="references"/>
      </w:pPr>
      <w:r w:rsidRPr="00726B79">
        <w:t>"</w:t>
      </w:r>
      <w:r>
        <w:t>Characterization and assessment of aggregate interference to Earth exploration-satellite service (passive) sensor operations from mulitple sources of man-made emissions</w:t>
      </w:r>
      <w:r w:rsidRPr="00726B79">
        <w:t>", Recommendation ITU-R RS.18</w:t>
      </w:r>
      <w:r>
        <w:t>58</w:t>
      </w:r>
      <w:r w:rsidRPr="00726B79">
        <w:t xml:space="preserve"> (</w:t>
      </w:r>
      <w:r>
        <w:t>01</w:t>
      </w:r>
      <w:r w:rsidRPr="00726B79">
        <w:t>/20</w:t>
      </w:r>
      <w:r>
        <w:t>10</w:t>
      </w:r>
      <w:r w:rsidRPr="00726B79">
        <w:t>).</w:t>
      </w:r>
    </w:p>
    <w:p w14:paraId="77BA22F6" w14:textId="100F73D1" w:rsidR="00470EDE" w:rsidRDefault="00470EDE" w:rsidP="00470EDE">
      <w:pPr>
        <w:pStyle w:val="references"/>
      </w:pPr>
      <w:r w:rsidRPr="00121CFE">
        <w:t xml:space="preserve">A. Ghasemi and E. S. Sousa, "Interference Aggregation in Spectrum-Sensing Cognitive Wireless Networks," in </w:t>
      </w:r>
      <w:r w:rsidRPr="00121CFE">
        <w:rPr>
          <w:i/>
          <w:iCs/>
        </w:rPr>
        <w:t xml:space="preserve">IEEE Journal of Selected </w:t>
      </w:r>
      <w:r w:rsidRPr="00121CFE">
        <w:rPr>
          <w:i/>
          <w:iCs/>
        </w:rPr>
        <w:lastRenderedPageBreak/>
        <w:t>Topics in Signal Processing</w:t>
      </w:r>
      <w:r w:rsidRPr="00121CFE">
        <w:t>, vol. 2, no. 1, pp. 41-56, Feb. 2008, doi: 10.1109/JSTSP.2007.914897.</w:t>
      </w:r>
    </w:p>
    <w:p w14:paraId="029DE4C5" w14:textId="77777777" w:rsidR="003C7DF2" w:rsidRDefault="003C7DF2" w:rsidP="003C7DF2">
      <w:pPr>
        <w:pStyle w:val="references"/>
      </w:pPr>
      <w:r w:rsidRPr="00D22875">
        <w:t>S. Kusaladharma and C. Tellambura, "Aggregate Interference Analysis for Underlay Cognitive Radio Networks," in IEEE Wireless Communications Letters, vol. 1, no. 6, pp. 641-644, December 2012, doi: 10.1109/WCL.2012.091312.120600.</w:t>
      </w:r>
    </w:p>
    <w:p w14:paraId="2CC16232" w14:textId="77777777" w:rsidR="00C24C27" w:rsidRDefault="00C24C27" w:rsidP="00C24C27">
      <w:pPr>
        <w:pStyle w:val="references"/>
      </w:pPr>
      <w:r w:rsidRPr="00F27457">
        <w:t xml:space="preserve">L. Vijayandran, P. Dharmawansa, T. Ekman and C. Tellambura, "Analysis of Aggregate Interference and Primary System Performance in Finite Area Cognitive Radio Networks," in </w:t>
      </w:r>
      <w:r w:rsidRPr="00F27457">
        <w:rPr>
          <w:i/>
          <w:iCs/>
        </w:rPr>
        <w:t>IEEE Transactions on Communications</w:t>
      </w:r>
      <w:r w:rsidRPr="00F27457">
        <w:t>, vol. 60, no. 7, pp. 1811-1822, July 2012, doi: 10.1109/TCOMM.2012.051412.100739.</w:t>
      </w:r>
    </w:p>
    <w:p w14:paraId="383F5989" w14:textId="75667DE1" w:rsidR="00777671" w:rsidRDefault="00B57560" w:rsidP="00EA518A">
      <w:pPr>
        <w:pStyle w:val="references"/>
      </w:pPr>
      <w:r w:rsidRPr="00B57560">
        <w:t>Peng, T., Kinman, P., Kayalar, S., and Ho, C., “Estimating the Aggregate Interference from High-Density Fixed Service Emitters to Deep-Space Earth Stations”, Interplanetary Network Progress Report, vol. 42–179, pp. 1–27, 2009.</w:t>
      </w:r>
    </w:p>
    <w:p w14:paraId="3393D372" w14:textId="77777777" w:rsidR="005949D5" w:rsidRDefault="005949D5" w:rsidP="005949D5">
      <w:pPr>
        <w:pStyle w:val="references"/>
      </w:pPr>
      <w:r w:rsidRPr="00A546FA">
        <w:t xml:space="preserve">S. Bhattarai, A. Ullah, J. -M. J. Park, J. H. Reed, D. Gurney and B. Gao, "Defining incumbent protection zones on the fly: Dynamic boundaries for spectrum sharing," </w:t>
      </w:r>
      <w:r w:rsidRPr="00A546FA">
        <w:rPr>
          <w:i/>
          <w:iCs/>
        </w:rPr>
        <w:t>2015 IEEE International Symposium on Dynamic Spectrum Access Networks (DySPAN)</w:t>
      </w:r>
      <w:r w:rsidRPr="00A546FA">
        <w:t>, Stockholm, Sweden, 2015, pp. 251-262, doi: 10.1109/DySPAN.2015.7343908.</w:t>
      </w:r>
    </w:p>
    <w:p w14:paraId="3B3FC7AB" w14:textId="77777777" w:rsidR="008D1935" w:rsidRDefault="008D1935" w:rsidP="008D1935">
      <w:pPr>
        <w:pStyle w:val="references"/>
      </w:pPr>
      <w:r w:rsidRPr="00E854D3">
        <w:t xml:space="preserve">S. Bhattarai, J. -M. Jerry Park, W. Lehr and B. Gao, "TESSO: An analytical tool for characterizing aggregate interference and enabling spatial spectrum sharing," </w:t>
      </w:r>
      <w:r w:rsidRPr="00E854D3">
        <w:rPr>
          <w:i/>
          <w:iCs/>
        </w:rPr>
        <w:t>2017 IEEE International Symposium on Dynamic Spectrum Access Networks (DySPAN)</w:t>
      </w:r>
      <w:r w:rsidRPr="00E854D3">
        <w:t>, Baltimore, MD, USA, 2017, pp. 1-10, doi: 10.1109/DySPAN.2017.7920793.</w:t>
      </w:r>
    </w:p>
    <w:p w14:paraId="1CFD4467" w14:textId="77777777" w:rsidR="00721CA8" w:rsidRDefault="00721CA8" w:rsidP="00721CA8">
      <w:pPr>
        <w:pStyle w:val="references"/>
      </w:pPr>
      <w:r w:rsidRPr="00F5005A">
        <w:t xml:space="preserve">C. Padilla, R. Hashemi, N. H. Mahmood and M. Latva-Aho, "A Nonlinear Autoregressive Neural Network for Interference Prediction and Resource Allocation in URLLC Scenarios," </w:t>
      </w:r>
      <w:r w:rsidRPr="00F5005A">
        <w:rPr>
          <w:i/>
          <w:iCs/>
        </w:rPr>
        <w:t>2021 International Conference on Information and Communication Technology Convergence (ICTC)</w:t>
      </w:r>
      <w:r w:rsidRPr="00F5005A">
        <w:t>, Jeju Island, Korea, Republic of, 2021, pp. 184-189, doi: 10.1109/ICTC52510.2021.9620845.</w:t>
      </w:r>
    </w:p>
    <w:p w14:paraId="11A63C14" w14:textId="77777777" w:rsidR="00763525" w:rsidRDefault="00763525" w:rsidP="00763525">
      <w:pPr>
        <w:pStyle w:val="references"/>
      </w:pPr>
      <w:r w:rsidRPr="005F5116">
        <w:t xml:space="preserve">K. Saija, S. Nethi, S. Chaudhuri and R. M. Karthik, "A Machine Learning Approach for SNR Prediction in 5G Systems," </w:t>
      </w:r>
      <w:r w:rsidRPr="005F5116">
        <w:rPr>
          <w:i/>
          <w:iCs/>
        </w:rPr>
        <w:t>2019 IEEE International Conference on Advanced Networks and Telecommunications Systems (ANTS)</w:t>
      </w:r>
      <w:r w:rsidRPr="005F5116">
        <w:t>, Goa, India, 2019, pp. 1-6, doi: 10.1109/ANTS47819.2019.9118097.</w:t>
      </w:r>
    </w:p>
    <w:p w14:paraId="77AE6AF6" w14:textId="77777777" w:rsidR="00530DF1" w:rsidRDefault="00530DF1" w:rsidP="00530DF1">
      <w:pPr>
        <w:pStyle w:val="references"/>
      </w:pPr>
      <w:r w:rsidRPr="009A623A">
        <w:t xml:space="preserve">Y. Zhao, L. Shi, X. Guo and C. Sun, "Aggregate Interference Prediction Based on Back-Propagation Neural Network," </w:t>
      </w:r>
      <w:r w:rsidRPr="009A623A">
        <w:rPr>
          <w:i/>
          <w:iCs/>
        </w:rPr>
        <w:t>2018 IEEE International Symposium on Dynamic Spectrum Access Networks (DySPAN)</w:t>
      </w:r>
      <w:r w:rsidRPr="009A623A">
        <w:t>, Seoul, Korea (South), 2018, pp. 1-5, doi: 10.1109/DySPAN.2018.8610415.</w:t>
      </w:r>
    </w:p>
    <w:p w14:paraId="526129E1" w14:textId="77777777" w:rsidR="00513004" w:rsidRDefault="00513004" w:rsidP="00513004">
      <w:pPr>
        <w:pStyle w:val="references"/>
      </w:pPr>
      <w:r>
        <w:t xml:space="preserve">FCC Technical Advisory Council, </w:t>
      </w:r>
      <w:r w:rsidRPr="00257852">
        <w:t>"</w:t>
      </w:r>
      <w:r>
        <w:t>Recommnedations to the Federal Communications Commission Based on Lessons Learned from CBRS,</w:t>
      </w:r>
      <w:r w:rsidRPr="00257852">
        <w:t>"</w:t>
      </w:r>
      <w:r>
        <w:t xml:space="preserve"> December, 2022. [Online]. Available: </w:t>
      </w:r>
      <w:r w:rsidRPr="000C1848">
        <w:t>https://www.fcc.gov/sites/default/files/recommendations_to_the_federal_communications_commission_based_on_lessons_learned_from_cbrs.pdf</w:t>
      </w:r>
    </w:p>
    <w:p w14:paraId="00BD0508" w14:textId="50E0673C" w:rsidR="007D48CF" w:rsidRPr="002D4E1F" w:rsidRDefault="007D48CF" w:rsidP="007D48CF">
      <w:pPr>
        <w:pStyle w:val="references"/>
      </w:pPr>
      <w:r w:rsidRPr="002D4E1F">
        <w:t xml:space="preserve">S.A. Seguin, A. Goad, C. Baylis, R.J. Marks, “Spectrum Sharing Brokers for Active and Passive Devices,” 2022 IEEE International Symposium on Electromagnetic Compatibility and Signal/Power Integrity, Spokane, Washington, August 2022. </w:t>
      </w:r>
    </w:p>
    <w:p w14:paraId="499D8157" w14:textId="69260754" w:rsidR="00B57560" w:rsidRDefault="00744CDB" w:rsidP="00EA518A">
      <w:pPr>
        <w:pStyle w:val="references"/>
      </w:pPr>
      <w:r w:rsidRPr="00744CDB">
        <w:t>L. A. Zadeh, “Fuzzy sets,” Information and Control, vol. 8, no. 3, pp. 338–353, Jun. 1965, doi: 10.1016/S0019-9958(65)90241-X</w:t>
      </w:r>
      <w:r>
        <w:t>.</w:t>
      </w:r>
    </w:p>
    <w:p w14:paraId="239E3230" w14:textId="46462B77" w:rsidR="00F95605" w:rsidRDefault="001934B6" w:rsidP="00EA518A">
      <w:pPr>
        <w:pStyle w:val="references"/>
      </w:pPr>
      <w:r w:rsidRPr="001934B6">
        <w:t xml:space="preserve">H. Singh </w:t>
      </w:r>
      <w:r w:rsidRPr="001934B6">
        <w:rPr>
          <w:i/>
          <w:iCs/>
        </w:rPr>
        <w:t>et al.</w:t>
      </w:r>
      <w:r w:rsidRPr="001934B6">
        <w:t xml:space="preserve">, “Real-Life Applications of Fuzzy Logic,” </w:t>
      </w:r>
      <w:r w:rsidRPr="001934B6">
        <w:rPr>
          <w:i/>
          <w:iCs/>
        </w:rPr>
        <w:t>Advances in Fuzzy Systems</w:t>
      </w:r>
      <w:r w:rsidRPr="001934B6">
        <w:t>, vol. 2013, p. e581879, Jun. 2013, doi:</w:t>
      </w:r>
      <w:r>
        <w:t xml:space="preserve"> </w:t>
      </w:r>
      <w:r w:rsidRPr="001934B6">
        <w:t>10.1155/2013/581879.</w:t>
      </w:r>
    </w:p>
    <w:p w14:paraId="00982057" w14:textId="77777777" w:rsidR="00B21544" w:rsidRDefault="00B21544" w:rsidP="00B21544">
      <w:pPr>
        <w:pStyle w:val="references"/>
      </w:pPr>
      <w:r w:rsidRPr="007A02E9">
        <w:t>IEEE, “IEEE 1900.5.2-2017 - IEEE standard for method for modeling spectrum consumption,” 2017.</w:t>
      </w:r>
    </w:p>
    <w:p w14:paraId="2CF1BE51" w14:textId="3B0F1E93" w:rsidR="006933A7" w:rsidRDefault="00F96445" w:rsidP="00F96445">
      <w:pPr>
        <w:pStyle w:val="references"/>
      </w:pPr>
      <w:r>
        <w:t>FCC. Title 47 CFR, Part 30 – Upper Microwave Flexible Use Service.</w:t>
      </w:r>
    </w:p>
    <w:p w14:paraId="1BC92F4A" w14:textId="2C447F01" w:rsidR="00D265D9" w:rsidRPr="00D265D9" w:rsidRDefault="00D265D9" w:rsidP="00D265D9">
      <w:pPr>
        <w:pStyle w:val="references"/>
      </w:pPr>
      <w:r w:rsidRPr="00D265D9">
        <w:t>"</w:t>
      </w:r>
      <w:r w:rsidR="009F6449">
        <w:t>Performance and interference criteria for satellite passive remote sensing</w:t>
      </w:r>
      <w:r w:rsidRPr="00D265D9">
        <w:t>", Recommendation ITU-R RS.</w:t>
      </w:r>
      <w:r w:rsidR="006B0304">
        <w:t>2017</w:t>
      </w:r>
      <w:r w:rsidRPr="00D265D9">
        <w:t>-</w:t>
      </w:r>
      <w:r w:rsidR="006B0304">
        <w:t>0</w:t>
      </w:r>
      <w:r w:rsidRPr="00D265D9">
        <w:t xml:space="preserve"> (</w:t>
      </w:r>
      <w:r w:rsidR="006B0304">
        <w:t>08</w:t>
      </w:r>
      <w:r w:rsidRPr="00D265D9">
        <w:t>/20</w:t>
      </w:r>
      <w:r w:rsidR="006B0304">
        <w:t>12</w:t>
      </w:r>
      <w:r w:rsidRPr="00D265D9">
        <w:t>).</w:t>
      </w:r>
    </w:p>
    <w:p w14:paraId="04E63D5B" w14:textId="63F8DA28" w:rsidR="00FE7AC5" w:rsidRPr="003805F4" w:rsidRDefault="00FE7AC5" w:rsidP="000F2877">
      <w:pPr>
        <w:pStyle w:val="references"/>
        <w:sectPr w:rsidR="00FE7AC5" w:rsidRPr="003805F4" w:rsidSect="00C919A4">
          <w:type w:val="continuous"/>
          <w:pgSz w:w="612pt" w:h="792pt" w:code="1"/>
          <w:pgMar w:top="54pt" w:right="45.35pt" w:bottom="72pt" w:left="45.35pt" w:header="36pt" w:footer="36pt" w:gutter="0pt"/>
          <w:cols w:num="2" w:space="18pt"/>
          <w:docGrid w:linePitch="360"/>
        </w:sectPr>
      </w:pPr>
    </w:p>
    <w:p w14:paraId="0FCC7E44" w14:textId="604C95D8" w:rsidR="009303D9" w:rsidRPr="003805F4" w:rsidRDefault="009303D9" w:rsidP="00012490">
      <w:pPr>
        <w:jc w:val="both"/>
        <w:rPr>
          <w:color w:val="FF0000"/>
        </w:rPr>
      </w:pPr>
    </w:p>
    <w:sectPr w:rsidR="009303D9" w:rsidRPr="003805F4">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4E886F5" w14:textId="77777777" w:rsidR="007C1ADD" w:rsidRDefault="007C1ADD" w:rsidP="001A3B3D">
      <w:r>
        <w:separator/>
      </w:r>
    </w:p>
  </w:endnote>
  <w:endnote w:type="continuationSeparator" w:id="0">
    <w:p w14:paraId="27A8EF29" w14:textId="77777777" w:rsidR="007C1ADD" w:rsidRDefault="007C1ADD" w:rsidP="001A3B3D">
      <w:r>
        <w:continuationSeparator/>
      </w:r>
    </w:p>
  </w:endnote>
  <w:endnote w:type="continuationNotice" w:id="1">
    <w:p w14:paraId="6B2E20C4" w14:textId="77777777" w:rsidR="00046218" w:rsidRDefault="00046218"/>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ACFF" w:usb2="00000009" w:usb3="00000000" w:csb0="000001FF" w:csb1="00000000"/>
  </w:font>
  <w:font w:name="Cambria Math">
    <w:panose1 w:val="02040503050406030204"/>
    <w:charset w:characterSet="iso-8859-1"/>
    <w:family w:val="roman"/>
    <w:pitch w:val="variable"/>
    <w:sig w:usb0="E00002FF" w:usb1="420024FF" w:usb2="00000000" w:usb3="00000000" w:csb0="0000019F" w:csb1="00000000"/>
  </w:font>
  <w:font w:name="TimesNewRomanPSMT">
    <w:altName w:val="Times New Roman"/>
    <w:panose1 w:val="020B0604020202020204"/>
    <w:charset w:characterSet="iso-8859-1"/>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3E4C4B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87B51E9" w14:textId="77777777" w:rsidR="007C1ADD" w:rsidRDefault="007C1ADD" w:rsidP="001A3B3D">
      <w:r>
        <w:separator/>
      </w:r>
    </w:p>
  </w:footnote>
  <w:footnote w:type="continuationSeparator" w:id="0">
    <w:p w14:paraId="2CEAB309" w14:textId="77777777" w:rsidR="007C1ADD" w:rsidRDefault="007C1ADD" w:rsidP="001A3B3D">
      <w:r>
        <w:continuationSeparator/>
      </w:r>
    </w:p>
  </w:footnote>
  <w:footnote w:type="continuationNotice" w:id="1">
    <w:p w14:paraId="1D650D75" w14:textId="77777777" w:rsidR="00046218" w:rsidRDefault="00046218"/>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CA02D1"/>
    <w:multiLevelType w:val="hybridMultilevel"/>
    <w:tmpl w:val="67883B0E"/>
    <w:lvl w:ilvl="0" w:tplc="04090001">
      <w:start w:val="1"/>
      <w:numFmt w:val="bullet"/>
      <w:lvlText w:val=""/>
      <w:lvlJc w:val="start"/>
      <w:pPr>
        <w:ind w:start="38.30pt" w:hanging="18pt"/>
      </w:pPr>
      <w:rPr>
        <w:rFonts w:ascii="Symbol" w:hAnsi="Symbol" w:hint="default"/>
      </w:rPr>
    </w:lvl>
    <w:lvl w:ilvl="1" w:tplc="04090003" w:tentative="1">
      <w:start w:val="1"/>
      <w:numFmt w:val="bullet"/>
      <w:lvlText w:val="o"/>
      <w:lvlJc w:val="start"/>
      <w:pPr>
        <w:ind w:start="74.30pt" w:hanging="18pt"/>
      </w:pPr>
      <w:rPr>
        <w:rFonts w:ascii="Courier New" w:hAnsi="Courier New" w:cs="Courier New" w:hint="default"/>
      </w:rPr>
    </w:lvl>
    <w:lvl w:ilvl="2" w:tplc="04090005" w:tentative="1">
      <w:start w:val="1"/>
      <w:numFmt w:val="bullet"/>
      <w:lvlText w:val=""/>
      <w:lvlJc w:val="start"/>
      <w:pPr>
        <w:ind w:start="110.30pt" w:hanging="18pt"/>
      </w:pPr>
      <w:rPr>
        <w:rFonts w:ascii="Wingdings" w:hAnsi="Wingdings" w:hint="default"/>
      </w:rPr>
    </w:lvl>
    <w:lvl w:ilvl="3" w:tplc="04090001" w:tentative="1">
      <w:start w:val="1"/>
      <w:numFmt w:val="bullet"/>
      <w:lvlText w:val=""/>
      <w:lvlJc w:val="start"/>
      <w:pPr>
        <w:ind w:start="146.30pt" w:hanging="18pt"/>
      </w:pPr>
      <w:rPr>
        <w:rFonts w:ascii="Symbol" w:hAnsi="Symbol" w:hint="default"/>
      </w:rPr>
    </w:lvl>
    <w:lvl w:ilvl="4" w:tplc="04090003" w:tentative="1">
      <w:start w:val="1"/>
      <w:numFmt w:val="bullet"/>
      <w:lvlText w:val="o"/>
      <w:lvlJc w:val="start"/>
      <w:pPr>
        <w:ind w:start="182.30pt" w:hanging="18pt"/>
      </w:pPr>
      <w:rPr>
        <w:rFonts w:ascii="Courier New" w:hAnsi="Courier New" w:cs="Courier New" w:hint="default"/>
      </w:rPr>
    </w:lvl>
    <w:lvl w:ilvl="5" w:tplc="04090005" w:tentative="1">
      <w:start w:val="1"/>
      <w:numFmt w:val="bullet"/>
      <w:lvlText w:val=""/>
      <w:lvlJc w:val="start"/>
      <w:pPr>
        <w:ind w:start="218.30pt" w:hanging="18pt"/>
      </w:pPr>
      <w:rPr>
        <w:rFonts w:ascii="Wingdings" w:hAnsi="Wingdings" w:hint="default"/>
      </w:rPr>
    </w:lvl>
    <w:lvl w:ilvl="6" w:tplc="04090001" w:tentative="1">
      <w:start w:val="1"/>
      <w:numFmt w:val="bullet"/>
      <w:lvlText w:val=""/>
      <w:lvlJc w:val="start"/>
      <w:pPr>
        <w:ind w:start="254.30pt" w:hanging="18pt"/>
      </w:pPr>
      <w:rPr>
        <w:rFonts w:ascii="Symbol" w:hAnsi="Symbol" w:hint="default"/>
      </w:rPr>
    </w:lvl>
    <w:lvl w:ilvl="7" w:tplc="04090003" w:tentative="1">
      <w:start w:val="1"/>
      <w:numFmt w:val="bullet"/>
      <w:lvlText w:val="o"/>
      <w:lvlJc w:val="start"/>
      <w:pPr>
        <w:ind w:start="290.30pt" w:hanging="18pt"/>
      </w:pPr>
      <w:rPr>
        <w:rFonts w:ascii="Courier New" w:hAnsi="Courier New" w:cs="Courier New" w:hint="default"/>
      </w:rPr>
    </w:lvl>
    <w:lvl w:ilvl="8" w:tplc="04090005" w:tentative="1">
      <w:start w:val="1"/>
      <w:numFmt w:val="bullet"/>
      <w:lvlText w:val=""/>
      <w:lvlJc w:val="start"/>
      <w:pPr>
        <w:ind w:start="326.3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4C04283"/>
    <w:multiLevelType w:val="hybridMultilevel"/>
    <w:tmpl w:val="A01A91A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9073D72"/>
    <w:multiLevelType w:val="hybridMultilevel"/>
    <w:tmpl w:val="13B096E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69744B59"/>
    <w:multiLevelType w:val="multilevel"/>
    <w:tmpl w:val="790640E0"/>
    <w:lvl w:ilvl="0">
      <w:start w:val="1"/>
      <w:numFmt w:val="decimal"/>
      <w:lvlText w:val="[%1]"/>
      <w:lvlJc w:val="end"/>
      <w:pPr>
        <w:ind w:start="21.35pt" w:hanging="7.15pt"/>
      </w:pPr>
      <w:rPr>
        <w:sz w:val="18"/>
        <w:szCs w:val="18"/>
      </w:rPr>
    </w:lvl>
    <w:lvl w:ilvl="1">
      <w:start w:val="1"/>
      <w:numFmt w:val="decimal"/>
      <w:lvlText w:val="%1.%2)"/>
      <w:lvlJc w:val="start"/>
      <w:pPr>
        <w:ind w:start="46.55pt" w:hanging="36pt"/>
      </w:pPr>
    </w:lvl>
    <w:lvl w:ilvl="2">
      <w:start w:val="1"/>
      <w:numFmt w:val="decimal"/>
      <w:lvlText w:val="%3)"/>
      <w:lvlJc w:val="start"/>
      <w:pPr>
        <w:ind w:start="17.75pt" w:hanging="18pt"/>
      </w:pPr>
    </w:lvl>
    <w:lvl w:ilvl="3">
      <w:start w:val="1"/>
      <w:numFmt w:val="decimal"/>
      <w:lvlText w:val="%1.%2)%3.%4."/>
      <w:lvlJc w:val="start"/>
      <w:pPr>
        <w:ind w:start="64.55pt" w:hanging="54pt"/>
      </w:pPr>
    </w:lvl>
    <w:lvl w:ilvl="4">
      <w:start w:val="1"/>
      <w:numFmt w:val="decimal"/>
      <w:lvlText w:val="%1.%2)%3.%4.%5."/>
      <w:lvlJc w:val="start"/>
      <w:pPr>
        <w:ind w:start="64.55pt" w:hanging="54pt"/>
      </w:pPr>
    </w:lvl>
    <w:lvl w:ilvl="5">
      <w:start w:val="1"/>
      <w:numFmt w:val="decimal"/>
      <w:lvlText w:val="%1.%2)%3.%4.%5.%6."/>
      <w:lvlJc w:val="start"/>
      <w:pPr>
        <w:ind w:start="82.55pt" w:hanging="72pt"/>
      </w:pPr>
    </w:lvl>
    <w:lvl w:ilvl="6">
      <w:start w:val="1"/>
      <w:numFmt w:val="decimal"/>
      <w:lvlText w:val="%1.%2)%3.%4.%5.%6.%7."/>
      <w:lvlJc w:val="start"/>
      <w:pPr>
        <w:ind w:start="82.55pt" w:hanging="72pt"/>
      </w:pPr>
    </w:lvl>
    <w:lvl w:ilvl="7">
      <w:start w:val="1"/>
      <w:numFmt w:val="decimal"/>
      <w:lvlText w:val="%1.%2)%3.%4.%5.%6.%7.%8."/>
      <w:lvlJc w:val="start"/>
      <w:pPr>
        <w:ind w:start="100.55pt" w:hanging="90pt"/>
      </w:pPr>
    </w:lvl>
    <w:lvl w:ilvl="8">
      <w:start w:val="1"/>
      <w:numFmt w:val="decimal"/>
      <w:lvlText w:val="%1.%2)%3.%4.%5.%6.%7.%8.%9."/>
      <w:lvlJc w:val="start"/>
      <w:pPr>
        <w:ind w:start="100.55pt" w:hanging="90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7A9C24DC"/>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03906ED"/>
    <w:multiLevelType w:val="hybridMultilevel"/>
    <w:tmpl w:val="BEA66E4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859203055">
    <w:abstractNumId w:val="15"/>
  </w:num>
  <w:num w:numId="2" w16cid:durableId="1545871133">
    <w:abstractNumId w:val="23"/>
  </w:num>
  <w:num w:numId="3" w16cid:durableId="2131626600">
    <w:abstractNumId w:val="14"/>
  </w:num>
  <w:num w:numId="4" w16cid:durableId="1454902178">
    <w:abstractNumId w:val="17"/>
  </w:num>
  <w:num w:numId="5" w16cid:durableId="307444319">
    <w:abstractNumId w:val="17"/>
  </w:num>
  <w:num w:numId="6" w16cid:durableId="371274052">
    <w:abstractNumId w:val="17"/>
  </w:num>
  <w:num w:numId="7" w16cid:durableId="1727875865">
    <w:abstractNumId w:val="17"/>
  </w:num>
  <w:num w:numId="8" w16cid:durableId="2147047193">
    <w:abstractNumId w:val="20"/>
  </w:num>
  <w:num w:numId="9" w16cid:durableId="1538351075">
    <w:abstractNumId w:val="24"/>
  </w:num>
  <w:num w:numId="10" w16cid:durableId="847598484">
    <w:abstractNumId w:val="16"/>
  </w:num>
  <w:num w:numId="11" w16cid:durableId="1339575451">
    <w:abstractNumId w:val="13"/>
  </w:num>
  <w:num w:numId="12" w16cid:durableId="1911772899">
    <w:abstractNumId w:val="12"/>
  </w:num>
  <w:num w:numId="13" w16cid:durableId="365715866">
    <w:abstractNumId w:val="0"/>
  </w:num>
  <w:num w:numId="14" w16cid:durableId="754546905">
    <w:abstractNumId w:val="10"/>
  </w:num>
  <w:num w:numId="15" w16cid:durableId="606616171">
    <w:abstractNumId w:val="8"/>
  </w:num>
  <w:num w:numId="16" w16cid:durableId="2027099698">
    <w:abstractNumId w:val="7"/>
  </w:num>
  <w:num w:numId="17" w16cid:durableId="1632515837">
    <w:abstractNumId w:val="6"/>
  </w:num>
  <w:num w:numId="18" w16cid:durableId="286812920">
    <w:abstractNumId w:val="5"/>
  </w:num>
  <w:num w:numId="19" w16cid:durableId="273707309">
    <w:abstractNumId w:val="9"/>
  </w:num>
  <w:num w:numId="20" w16cid:durableId="1539851830">
    <w:abstractNumId w:val="4"/>
  </w:num>
  <w:num w:numId="21" w16cid:durableId="704213960">
    <w:abstractNumId w:val="3"/>
  </w:num>
  <w:num w:numId="22" w16cid:durableId="434787082">
    <w:abstractNumId w:val="2"/>
  </w:num>
  <w:num w:numId="23" w16cid:durableId="622271697">
    <w:abstractNumId w:val="1"/>
  </w:num>
  <w:num w:numId="24" w16cid:durableId="176235051">
    <w:abstractNumId w:val="19"/>
  </w:num>
  <w:num w:numId="25" w16cid:durableId="1682120513">
    <w:abstractNumId w:val="18"/>
  </w:num>
  <w:num w:numId="26" w16cid:durableId="1321471416">
    <w:abstractNumId w:val="25"/>
  </w:num>
  <w:num w:numId="27" w16cid:durableId="146476004">
    <w:abstractNumId w:val="21"/>
  </w:num>
  <w:num w:numId="28" w16cid:durableId="1849638470">
    <w:abstractNumId w:val="22"/>
  </w:num>
  <w:num w:numId="29" w16cid:durableId="1804271917">
    <w:abstractNumId w:val="24"/>
    <w:lvlOverride w:ilvl="0">
      <w:startOverride w:val="1"/>
    </w:lvlOverride>
  </w:num>
  <w:num w:numId="30" w16cid:durableId="1171485816">
    <w:abstractNumId w:val="24"/>
    <w:lvlOverride w:ilvl="0">
      <w:startOverride w:val="1"/>
    </w:lvlOverride>
  </w:num>
  <w:num w:numId="31" w16cid:durableId="1434209551">
    <w:abstractNumId w:val="24"/>
    <w:lvlOverride w:ilvl="0">
      <w:startOverride w:val="1"/>
    </w:lvlOverride>
  </w:num>
  <w:num w:numId="32" w16cid:durableId="16259839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1C4"/>
    <w:rsid w:val="00000781"/>
    <w:rsid w:val="00001FCA"/>
    <w:rsid w:val="00003309"/>
    <w:rsid w:val="00003BC0"/>
    <w:rsid w:val="00003F83"/>
    <w:rsid w:val="00004170"/>
    <w:rsid w:val="00004666"/>
    <w:rsid w:val="00004A23"/>
    <w:rsid w:val="00004C8D"/>
    <w:rsid w:val="00005286"/>
    <w:rsid w:val="00005CCC"/>
    <w:rsid w:val="000060D3"/>
    <w:rsid w:val="00007B60"/>
    <w:rsid w:val="00010834"/>
    <w:rsid w:val="00010A13"/>
    <w:rsid w:val="000111F5"/>
    <w:rsid w:val="00012432"/>
    <w:rsid w:val="00012490"/>
    <w:rsid w:val="000124C3"/>
    <w:rsid w:val="00013CD8"/>
    <w:rsid w:val="00014F0B"/>
    <w:rsid w:val="00016171"/>
    <w:rsid w:val="00016618"/>
    <w:rsid w:val="00017763"/>
    <w:rsid w:val="000202F8"/>
    <w:rsid w:val="000205C0"/>
    <w:rsid w:val="00021BC5"/>
    <w:rsid w:val="00021E41"/>
    <w:rsid w:val="00022B4D"/>
    <w:rsid w:val="00022D7E"/>
    <w:rsid w:val="00024773"/>
    <w:rsid w:val="00026002"/>
    <w:rsid w:val="000260D0"/>
    <w:rsid w:val="000265D0"/>
    <w:rsid w:val="00026705"/>
    <w:rsid w:val="00026B85"/>
    <w:rsid w:val="000273DC"/>
    <w:rsid w:val="000307E2"/>
    <w:rsid w:val="00030D6C"/>
    <w:rsid w:val="0003119D"/>
    <w:rsid w:val="00031867"/>
    <w:rsid w:val="0003196B"/>
    <w:rsid w:val="00033254"/>
    <w:rsid w:val="0003546F"/>
    <w:rsid w:val="0003574D"/>
    <w:rsid w:val="000358E8"/>
    <w:rsid w:val="000401DD"/>
    <w:rsid w:val="00040464"/>
    <w:rsid w:val="00040849"/>
    <w:rsid w:val="000451C0"/>
    <w:rsid w:val="00045880"/>
    <w:rsid w:val="00046218"/>
    <w:rsid w:val="000469B7"/>
    <w:rsid w:val="0004781E"/>
    <w:rsid w:val="00050339"/>
    <w:rsid w:val="0005134F"/>
    <w:rsid w:val="00051F2C"/>
    <w:rsid w:val="000530BC"/>
    <w:rsid w:val="0005312B"/>
    <w:rsid w:val="000538C8"/>
    <w:rsid w:val="00054BEF"/>
    <w:rsid w:val="00054ED1"/>
    <w:rsid w:val="00056B50"/>
    <w:rsid w:val="00056F45"/>
    <w:rsid w:val="00061465"/>
    <w:rsid w:val="00061AFD"/>
    <w:rsid w:val="00061B11"/>
    <w:rsid w:val="00062063"/>
    <w:rsid w:val="00063093"/>
    <w:rsid w:val="000641AE"/>
    <w:rsid w:val="000645D0"/>
    <w:rsid w:val="000663B2"/>
    <w:rsid w:val="00066AFA"/>
    <w:rsid w:val="00067689"/>
    <w:rsid w:val="00067DDE"/>
    <w:rsid w:val="000701EC"/>
    <w:rsid w:val="00070C03"/>
    <w:rsid w:val="00072092"/>
    <w:rsid w:val="00072A6B"/>
    <w:rsid w:val="000737E8"/>
    <w:rsid w:val="00073BDB"/>
    <w:rsid w:val="00073FC8"/>
    <w:rsid w:val="00074C49"/>
    <w:rsid w:val="0007505D"/>
    <w:rsid w:val="00080285"/>
    <w:rsid w:val="00080416"/>
    <w:rsid w:val="00080DC4"/>
    <w:rsid w:val="000812B8"/>
    <w:rsid w:val="00083184"/>
    <w:rsid w:val="0008695F"/>
    <w:rsid w:val="0008758A"/>
    <w:rsid w:val="000905A4"/>
    <w:rsid w:val="000911D8"/>
    <w:rsid w:val="00092041"/>
    <w:rsid w:val="000931F3"/>
    <w:rsid w:val="00094AA5"/>
    <w:rsid w:val="00094E0A"/>
    <w:rsid w:val="0009522E"/>
    <w:rsid w:val="000953EA"/>
    <w:rsid w:val="000956C7"/>
    <w:rsid w:val="00095769"/>
    <w:rsid w:val="00096FCB"/>
    <w:rsid w:val="00097359"/>
    <w:rsid w:val="0009786C"/>
    <w:rsid w:val="00097ACE"/>
    <w:rsid w:val="000A0E23"/>
    <w:rsid w:val="000A15CC"/>
    <w:rsid w:val="000A3518"/>
    <w:rsid w:val="000A4892"/>
    <w:rsid w:val="000A4971"/>
    <w:rsid w:val="000A59FA"/>
    <w:rsid w:val="000A759A"/>
    <w:rsid w:val="000A75D6"/>
    <w:rsid w:val="000B1F61"/>
    <w:rsid w:val="000B2187"/>
    <w:rsid w:val="000B3D89"/>
    <w:rsid w:val="000B4588"/>
    <w:rsid w:val="000B4F79"/>
    <w:rsid w:val="000B5700"/>
    <w:rsid w:val="000B6327"/>
    <w:rsid w:val="000B6F27"/>
    <w:rsid w:val="000B70B5"/>
    <w:rsid w:val="000B72FB"/>
    <w:rsid w:val="000B7AAC"/>
    <w:rsid w:val="000B7EE6"/>
    <w:rsid w:val="000C02D1"/>
    <w:rsid w:val="000C1848"/>
    <w:rsid w:val="000C1E68"/>
    <w:rsid w:val="000C2850"/>
    <w:rsid w:val="000C3F68"/>
    <w:rsid w:val="000C4100"/>
    <w:rsid w:val="000C4CDB"/>
    <w:rsid w:val="000C6593"/>
    <w:rsid w:val="000C6C79"/>
    <w:rsid w:val="000C71FF"/>
    <w:rsid w:val="000D15B4"/>
    <w:rsid w:val="000D16CE"/>
    <w:rsid w:val="000D1A39"/>
    <w:rsid w:val="000D2475"/>
    <w:rsid w:val="000D334F"/>
    <w:rsid w:val="000D4D94"/>
    <w:rsid w:val="000D5516"/>
    <w:rsid w:val="000D5F93"/>
    <w:rsid w:val="000E0875"/>
    <w:rsid w:val="000E16A4"/>
    <w:rsid w:val="000E2E69"/>
    <w:rsid w:val="000E433F"/>
    <w:rsid w:val="000E465B"/>
    <w:rsid w:val="000E49DD"/>
    <w:rsid w:val="000E5059"/>
    <w:rsid w:val="000E5AA6"/>
    <w:rsid w:val="000E5DFE"/>
    <w:rsid w:val="000E6051"/>
    <w:rsid w:val="000E72DE"/>
    <w:rsid w:val="000F05F0"/>
    <w:rsid w:val="000F0D2A"/>
    <w:rsid w:val="000F0E14"/>
    <w:rsid w:val="000F1D5C"/>
    <w:rsid w:val="000F284A"/>
    <w:rsid w:val="000F2877"/>
    <w:rsid w:val="000F47DF"/>
    <w:rsid w:val="000F4DBB"/>
    <w:rsid w:val="000F532D"/>
    <w:rsid w:val="000F7A2E"/>
    <w:rsid w:val="000F7C7D"/>
    <w:rsid w:val="001008D9"/>
    <w:rsid w:val="001017C1"/>
    <w:rsid w:val="00101CFA"/>
    <w:rsid w:val="001031F5"/>
    <w:rsid w:val="00104F6D"/>
    <w:rsid w:val="001057E0"/>
    <w:rsid w:val="00105E1D"/>
    <w:rsid w:val="00105EAF"/>
    <w:rsid w:val="00106AB8"/>
    <w:rsid w:val="001070FF"/>
    <w:rsid w:val="00107632"/>
    <w:rsid w:val="0010782D"/>
    <w:rsid w:val="0010797A"/>
    <w:rsid w:val="00111552"/>
    <w:rsid w:val="001121CA"/>
    <w:rsid w:val="00112333"/>
    <w:rsid w:val="001123CC"/>
    <w:rsid w:val="001124A8"/>
    <w:rsid w:val="00113BC4"/>
    <w:rsid w:val="00113CC9"/>
    <w:rsid w:val="00113DE0"/>
    <w:rsid w:val="001157C6"/>
    <w:rsid w:val="0011728D"/>
    <w:rsid w:val="00117AB2"/>
    <w:rsid w:val="0012070E"/>
    <w:rsid w:val="00121529"/>
    <w:rsid w:val="001219DF"/>
    <w:rsid w:val="00121A44"/>
    <w:rsid w:val="00121CFE"/>
    <w:rsid w:val="0012243E"/>
    <w:rsid w:val="001229BA"/>
    <w:rsid w:val="001230A5"/>
    <w:rsid w:val="001241CF"/>
    <w:rsid w:val="00124372"/>
    <w:rsid w:val="00124563"/>
    <w:rsid w:val="00126261"/>
    <w:rsid w:val="00127E42"/>
    <w:rsid w:val="00130132"/>
    <w:rsid w:val="0013031F"/>
    <w:rsid w:val="00130CBE"/>
    <w:rsid w:val="00133E1F"/>
    <w:rsid w:val="001355DA"/>
    <w:rsid w:val="001357F0"/>
    <w:rsid w:val="001363DC"/>
    <w:rsid w:val="001376FE"/>
    <w:rsid w:val="001377E7"/>
    <w:rsid w:val="00137CEA"/>
    <w:rsid w:val="001422AD"/>
    <w:rsid w:val="001423A8"/>
    <w:rsid w:val="00142A2E"/>
    <w:rsid w:val="00144A2D"/>
    <w:rsid w:val="00144DE5"/>
    <w:rsid w:val="00145A9E"/>
    <w:rsid w:val="001467EF"/>
    <w:rsid w:val="00146A48"/>
    <w:rsid w:val="00146A5F"/>
    <w:rsid w:val="00147B01"/>
    <w:rsid w:val="0015079E"/>
    <w:rsid w:val="001518B2"/>
    <w:rsid w:val="00151C70"/>
    <w:rsid w:val="001522A4"/>
    <w:rsid w:val="001531AE"/>
    <w:rsid w:val="001534A9"/>
    <w:rsid w:val="00154864"/>
    <w:rsid w:val="00155225"/>
    <w:rsid w:val="00155EAA"/>
    <w:rsid w:val="00160EE6"/>
    <w:rsid w:val="001639BE"/>
    <w:rsid w:val="001642D0"/>
    <w:rsid w:val="001657D8"/>
    <w:rsid w:val="00165B05"/>
    <w:rsid w:val="001665C5"/>
    <w:rsid w:val="00170D13"/>
    <w:rsid w:val="00170D64"/>
    <w:rsid w:val="00171A3A"/>
    <w:rsid w:val="00171ABD"/>
    <w:rsid w:val="00173D06"/>
    <w:rsid w:val="00174D5D"/>
    <w:rsid w:val="001761A0"/>
    <w:rsid w:val="00177417"/>
    <w:rsid w:val="00177B6D"/>
    <w:rsid w:val="00180ABE"/>
    <w:rsid w:val="00184F46"/>
    <w:rsid w:val="00185420"/>
    <w:rsid w:val="001858BB"/>
    <w:rsid w:val="00186121"/>
    <w:rsid w:val="00186548"/>
    <w:rsid w:val="00186927"/>
    <w:rsid w:val="00187696"/>
    <w:rsid w:val="00187BD9"/>
    <w:rsid w:val="00190B7F"/>
    <w:rsid w:val="0019126A"/>
    <w:rsid w:val="00192C37"/>
    <w:rsid w:val="001934B6"/>
    <w:rsid w:val="00194918"/>
    <w:rsid w:val="001949E2"/>
    <w:rsid w:val="00194F6C"/>
    <w:rsid w:val="0019532A"/>
    <w:rsid w:val="001954A0"/>
    <w:rsid w:val="001966AE"/>
    <w:rsid w:val="00197796"/>
    <w:rsid w:val="001A2EFD"/>
    <w:rsid w:val="001A3B3D"/>
    <w:rsid w:val="001A42EA"/>
    <w:rsid w:val="001A51C0"/>
    <w:rsid w:val="001A531C"/>
    <w:rsid w:val="001A5C21"/>
    <w:rsid w:val="001B1EA2"/>
    <w:rsid w:val="001B1ECB"/>
    <w:rsid w:val="001B2EA9"/>
    <w:rsid w:val="001B36C7"/>
    <w:rsid w:val="001B3ED0"/>
    <w:rsid w:val="001B4235"/>
    <w:rsid w:val="001B5E8C"/>
    <w:rsid w:val="001B67DC"/>
    <w:rsid w:val="001B7181"/>
    <w:rsid w:val="001B72BC"/>
    <w:rsid w:val="001B7B83"/>
    <w:rsid w:val="001C055D"/>
    <w:rsid w:val="001C1F89"/>
    <w:rsid w:val="001C2728"/>
    <w:rsid w:val="001C3635"/>
    <w:rsid w:val="001C41D5"/>
    <w:rsid w:val="001C45FF"/>
    <w:rsid w:val="001C4FA1"/>
    <w:rsid w:val="001C53EA"/>
    <w:rsid w:val="001D11E7"/>
    <w:rsid w:val="001D14AD"/>
    <w:rsid w:val="001D2B73"/>
    <w:rsid w:val="001D4CD0"/>
    <w:rsid w:val="001D655D"/>
    <w:rsid w:val="001D664B"/>
    <w:rsid w:val="001D67E2"/>
    <w:rsid w:val="001D7B61"/>
    <w:rsid w:val="001D7BCF"/>
    <w:rsid w:val="001D7F80"/>
    <w:rsid w:val="001E0AC4"/>
    <w:rsid w:val="001E10A4"/>
    <w:rsid w:val="001E1863"/>
    <w:rsid w:val="001E2244"/>
    <w:rsid w:val="001E23F6"/>
    <w:rsid w:val="001E24E9"/>
    <w:rsid w:val="001E26E4"/>
    <w:rsid w:val="001E2F27"/>
    <w:rsid w:val="001E38C5"/>
    <w:rsid w:val="001E6744"/>
    <w:rsid w:val="001E6A1E"/>
    <w:rsid w:val="001F1B74"/>
    <w:rsid w:val="001F274C"/>
    <w:rsid w:val="001F35AA"/>
    <w:rsid w:val="001F3656"/>
    <w:rsid w:val="001F4A30"/>
    <w:rsid w:val="001F581E"/>
    <w:rsid w:val="001F61E2"/>
    <w:rsid w:val="001F65A9"/>
    <w:rsid w:val="00200D0D"/>
    <w:rsid w:val="002018F5"/>
    <w:rsid w:val="0020194C"/>
    <w:rsid w:val="00201EA4"/>
    <w:rsid w:val="00202BE1"/>
    <w:rsid w:val="00202ECD"/>
    <w:rsid w:val="00203BE9"/>
    <w:rsid w:val="00205439"/>
    <w:rsid w:val="00205755"/>
    <w:rsid w:val="00205980"/>
    <w:rsid w:val="002066B7"/>
    <w:rsid w:val="002102D0"/>
    <w:rsid w:val="00210645"/>
    <w:rsid w:val="00210D55"/>
    <w:rsid w:val="00210EAE"/>
    <w:rsid w:val="00211A32"/>
    <w:rsid w:val="00212AEA"/>
    <w:rsid w:val="00214A20"/>
    <w:rsid w:val="00215A0B"/>
    <w:rsid w:val="00221C16"/>
    <w:rsid w:val="0022268E"/>
    <w:rsid w:val="002247FE"/>
    <w:rsid w:val="00224A27"/>
    <w:rsid w:val="002254A9"/>
    <w:rsid w:val="002258C4"/>
    <w:rsid w:val="0022631B"/>
    <w:rsid w:val="00227027"/>
    <w:rsid w:val="002273EB"/>
    <w:rsid w:val="00230430"/>
    <w:rsid w:val="0023067B"/>
    <w:rsid w:val="00232299"/>
    <w:rsid w:val="0023253F"/>
    <w:rsid w:val="00233D97"/>
    <w:rsid w:val="002340AA"/>
    <w:rsid w:val="0023446E"/>
    <w:rsid w:val="002345A6"/>
    <w:rsid w:val="00234825"/>
    <w:rsid w:val="00234BAE"/>
    <w:rsid w:val="0023502C"/>
    <w:rsid w:val="00235785"/>
    <w:rsid w:val="00236964"/>
    <w:rsid w:val="00236A4F"/>
    <w:rsid w:val="00236A73"/>
    <w:rsid w:val="00236EAF"/>
    <w:rsid w:val="00237652"/>
    <w:rsid w:val="00237D4B"/>
    <w:rsid w:val="002411FE"/>
    <w:rsid w:val="00241482"/>
    <w:rsid w:val="002435A4"/>
    <w:rsid w:val="002442F1"/>
    <w:rsid w:val="002454DF"/>
    <w:rsid w:val="00245A18"/>
    <w:rsid w:val="0024642A"/>
    <w:rsid w:val="00246512"/>
    <w:rsid w:val="00247049"/>
    <w:rsid w:val="00247EBE"/>
    <w:rsid w:val="00247FE2"/>
    <w:rsid w:val="0025025B"/>
    <w:rsid w:val="0025057B"/>
    <w:rsid w:val="00250933"/>
    <w:rsid w:val="00250CDA"/>
    <w:rsid w:val="00251C6C"/>
    <w:rsid w:val="00251D07"/>
    <w:rsid w:val="00253707"/>
    <w:rsid w:val="00253D2B"/>
    <w:rsid w:val="002560D4"/>
    <w:rsid w:val="00256E07"/>
    <w:rsid w:val="00257852"/>
    <w:rsid w:val="00257E58"/>
    <w:rsid w:val="00261B7A"/>
    <w:rsid w:val="002625FB"/>
    <w:rsid w:val="00262708"/>
    <w:rsid w:val="00263A7E"/>
    <w:rsid w:val="00264505"/>
    <w:rsid w:val="00265FC0"/>
    <w:rsid w:val="00271567"/>
    <w:rsid w:val="00271898"/>
    <w:rsid w:val="002723D5"/>
    <w:rsid w:val="0027478D"/>
    <w:rsid w:val="002752BF"/>
    <w:rsid w:val="00275914"/>
    <w:rsid w:val="00276108"/>
    <w:rsid w:val="00277127"/>
    <w:rsid w:val="0027794C"/>
    <w:rsid w:val="00280197"/>
    <w:rsid w:val="00281868"/>
    <w:rsid w:val="00282832"/>
    <w:rsid w:val="00282D94"/>
    <w:rsid w:val="00282EEB"/>
    <w:rsid w:val="00282FAC"/>
    <w:rsid w:val="002833E1"/>
    <w:rsid w:val="00283649"/>
    <w:rsid w:val="00283DE3"/>
    <w:rsid w:val="00284BB1"/>
    <w:rsid w:val="002850E3"/>
    <w:rsid w:val="002858AB"/>
    <w:rsid w:val="0028603E"/>
    <w:rsid w:val="00286767"/>
    <w:rsid w:val="00286C3F"/>
    <w:rsid w:val="002909F2"/>
    <w:rsid w:val="00291AEB"/>
    <w:rsid w:val="00291BFA"/>
    <w:rsid w:val="00292234"/>
    <w:rsid w:val="00292B6C"/>
    <w:rsid w:val="00293D15"/>
    <w:rsid w:val="002950F2"/>
    <w:rsid w:val="00295A60"/>
    <w:rsid w:val="00296257"/>
    <w:rsid w:val="002A1696"/>
    <w:rsid w:val="002A3506"/>
    <w:rsid w:val="002A3D15"/>
    <w:rsid w:val="002A4698"/>
    <w:rsid w:val="002A5DB6"/>
    <w:rsid w:val="002A675D"/>
    <w:rsid w:val="002A6BD8"/>
    <w:rsid w:val="002B0198"/>
    <w:rsid w:val="002B2187"/>
    <w:rsid w:val="002B2DBA"/>
    <w:rsid w:val="002B4422"/>
    <w:rsid w:val="002B5117"/>
    <w:rsid w:val="002B6640"/>
    <w:rsid w:val="002C2386"/>
    <w:rsid w:val="002C2E2B"/>
    <w:rsid w:val="002C3538"/>
    <w:rsid w:val="002C3FBB"/>
    <w:rsid w:val="002C4A45"/>
    <w:rsid w:val="002C51A5"/>
    <w:rsid w:val="002C7047"/>
    <w:rsid w:val="002C773C"/>
    <w:rsid w:val="002C7819"/>
    <w:rsid w:val="002C7A4F"/>
    <w:rsid w:val="002D083E"/>
    <w:rsid w:val="002D0E95"/>
    <w:rsid w:val="002D1712"/>
    <w:rsid w:val="002D1AEC"/>
    <w:rsid w:val="002D210A"/>
    <w:rsid w:val="002D238F"/>
    <w:rsid w:val="002D45E3"/>
    <w:rsid w:val="002D484E"/>
    <w:rsid w:val="002D4E1F"/>
    <w:rsid w:val="002D6F5C"/>
    <w:rsid w:val="002D7D8E"/>
    <w:rsid w:val="002D7E37"/>
    <w:rsid w:val="002D7E51"/>
    <w:rsid w:val="002E010B"/>
    <w:rsid w:val="002E0385"/>
    <w:rsid w:val="002E177F"/>
    <w:rsid w:val="002E1F64"/>
    <w:rsid w:val="002E304F"/>
    <w:rsid w:val="002E3CAF"/>
    <w:rsid w:val="002E3E6E"/>
    <w:rsid w:val="002E42B7"/>
    <w:rsid w:val="002E4E86"/>
    <w:rsid w:val="002E6DFC"/>
    <w:rsid w:val="002E723A"/>
    <w:rsid w:val="002E79B3"/>
    <w:rsid w:val="002F02AD"/>
    <w:rsid w:val="002F104D"/>
    <w:rsid w:val="002F1737"/>
    <w:rsid w:val="002F1B3D"/>
    <w:rsid w:val="002F2B57"/>
    <w:rsid w:val="002F3B81"/>
    <w:rsid w:val="002F3FE2"/>
    <w:rsid w:val="002F7092"/>
    <w:rsid w:val="002F7479"/>
    <w:rsid w:val="002F75C0"/>
    <w:rsid w:val="003007A8"/>
    <w:rsid w:val="003041BB"/>
    <w:rsid w:val="003045EC"/>
    <w:rsid w:val="00304AA7"/>
    <w:rsid w:val="00305B42"/>
    <w:rsid w:val="00305D16"/>
    <w:rsid w:val="00305F15"/>
    <w:rsid w:val="00307B41"/>
    <w:rsid w:val="0031137A"/>
    <w:rsid w:val="0031156F"/>
    <w:rsid w:val="00312EC7"/>
    <w:rsid w:val="00313366"/>
    <w:rsid w:val="00316F8F"/>
    <w:rsid w:val="00317843"/>
    <w:rsid w:val="0031794F"/>
    <w:rsid w:val="00317AD4"/>
    <w:rsid w:val="003203FD"/>
    <w:rsid w:val="003206CE"/>
    <w:rsid w:val="00321917"/>
    <w:rsid w:val="0032287D"/>
    <w:rsid w:val="00322A60"/>
    <w:rsid w:val="00322C8A"/>
    <w:rsid w:val="00324C6A"/>
    <w:rsid w:val="003259D2"/>
    <w:rsid w:val="00326FCE"/>
    <w:rsid w:val="00327A36"/>
    <w:rsid w:val="00332682"/>
    <w:rsid w:val="00333566"/>
    <w:rsid w:val="00333E3D"/>
    <w:rsid w:val="0033556D"/>
    <w:rsid w:val="00336D4F"/>
    <w:rsid w:val="00340C01"/>
    <w:rsid w:val="00342B50"/>
    <w:rsid w:val="00342C94"/>
    <w:rsid w:val="00343405"/>
    <w:rsid w:val="00343BC1"/>
    <w:rsid w:val="00345A33"/>
    <w:rsid w:val="00346714"/>
    <w:rsid w:val="003473F8"/>
    <w:rsid w:val="00350824"/>
    <w:rsid w:val="00351A40"/>
    <w:rsid w:val="003520EA"/>
    <w:rsid w:val="00352130"/>
    <w:rsid w:val="00352306"/>
    <w:rsid w:val="003524B3"/>
    <w:rsid w:val="0035288F"/>
    <w:rsid w:val="003531C0"/>
    <w:rsid w:val="003533FE"/>
    <w:rsid w:val="003536E6"/>
    <w:rsid w:val="003539A1"/>
    <w:rsid w:val="00353ED2"/>
    <w:rsid w:val="00354090"/>
    <w:rsid w:val="00354ED3"/>
    <w:rsid w:val="00354FCF"/>
    <w:rsid w:val="0035506F"/>
    <w:rsid w:val="0035616B"/>
    <w:rsid w:val="0035619F"/>
    <w:rsid w:val="003563DB"/>
    <w:rsid w:val="003567D4"/>
    <w:rsid w:val="003575FA"/>
    <w:rsid w:val="00357A98"/>
    <w:rsid w:val="00360379"/>
    <w:rsid w:val="003607A0"/>
    <w:rsid w:val="003625F4"/>
    <w:rsid w:val="00363931"/>
    <w:rsid w:val="0036409D"/>
    <w:rsid w:val="003645A9"/>
    <w:rsid w:val="003650A6"/>
    <w:rsid w:val="00365867"/>
    <w:rsid w:val="00365DEE"/>
    <w:rsid w:val="003703D3"/>
    <w:rsid w:val="00370EB6"/>
    <w:rsid w:val="00370F65"/>
    <w:rsid w:val="003712D3"/>
    <w:rsid w:val="003714B5"/>
    <w:rsid w:val="00372877"/>
    <w:rsid w:val="00374B9B"/>
    <w:rsid w:val="00375207"/>
    <w:rsid w:val="00375C14"/>
    <w:rsid w:val="00375C96"/>
    <w:rsid w:val="00376EDB"/>
    <w:rsid w:val="00376FEA"/>
    <w:rsid w:val="0037766E"/>
    <w:rsid w:val="003804F5"/>
    <w:rsid w:val="003805F4"/>
    <w:rsid w:val="00380898"/>
    <w:rsid w:val="003812AE"/>
    <w:rsid w:val="00381AF1"/>
    <w:rsid w:val="00381EC6"/>
    <w:rsid w:val="00381F38"/>
    <w:rsid w:val="00381FAF"/>
    <w:rsid w:val="00383A48"/>
    <w:rsid w:val="00383B3F"/>
    <w:rsid w:val="003840CD"/>
    <w:rsid w:val="003842C6"/>
    <w:rsid w:val="00386212"/>
    <w:rsid w:val="00390610"/>
    <w:rsid w:val="00391ACC"/>
    <w:rsid w:val="00391D6F"/>
    <w:rsid w:val="00391F60"/>
    <w:rsid w:val="00392105"/>
    <w:rsid w:val="00392CCE"/>
    <w:rsid w:val="00393369"/>
    <w:rsid w:val="00394D97"/>
    <w:rsid w:val="00394FFE"/>
    <w:rsid w:val="00395FEB"/>
    <w:rsid w:val="003967A3"/>
    <w:rsid w:val="003A0373"/>
    <w:rsid w:val="003A0A77"/>
    <w:rsid w:val="003A1144"/>
    <w:rsid w:val="003A13CD"/>
    <w:rsid w:val="003A19E2"/>
    <w:rsid w:val="003A23B4"/>
    <w:rsid w:val="003A3F22"/>
    <w:rsid w:val="003A51C3"/>
    <w:rsid w:val="003A667E"/>
    <w:rsid w:val="003A6920"/>
    <w:rsid w:val="003A7648"/>
    <w:rsid w:val="003B1101"/>
    <w:rsid w:val="003B1129"/>
    <w:rsid w:val="003B19B8"/>
    <w:rsid w:val="003B224F"/>
    <w:rsid w:val="003B25B8"/>
    <w:rsid w:val="003B2D2C"/>
    <w:rsid w:val="003B2D46"/>
    <w:rsid w:val="003B3CBA"/>
    <w:rsid w:val="003B4ADE"/>
    <w:rsid w:val="003B5388"/>
    <w:rsid w:val="003B5408"/>
    <w:rsid w:val="003B5B45"/>
    <w:rsid w:val="003B5C71"/>
    <w:rsid w:val="003B604D"/>
    <w:rsid w:val="003B7C6E"/>
    <w:rsid w:val="003C0125"/>
    <w:rsid w:val="003C1817"/>
    <w:rsid w:val="003C26E9"/>
    <w:rsid w:val="003C27ED"/>
    <w:rsid w:val="003C286E"/>
    <w:rsid w:val="003C296A"/>
    <w:rsid w:val="003C304D"/>
    <w:rsid w:val="003C329F"/>
    <w:rsid w:val="003C77A4"/>
    <w:rsid w:val="003C7DB6"/>
    <w:rsid w:val="003C7DF2"/>
    <w:rsid w:val="003D02A7"/>
    <w:rsid w:val="003D0536"/>
    <w:rsid w:val="003D5797"/>
    <w:rsid w:val="003D7E92"/>
    <w:rsid w:val="003E04BA"/>
    <w:rsid w:val="003E1191"/>
    <w:rsid w:val="003E13EA"/>
    <w:rsid w:val="003E1585"/>
    <w:rsid w:val="003E1677"/>
    <w:rsid w:val="003E26AE"/>
    <w:rsid w:val="003E2730"/>
    <w:rsid w:val="003E2FFF"/>
    <w:rsid w:val="003E3067"/>
    <w:rsid w:val="003E3D5D"/>
    <w:rsid w:val="003E610A"/>
    <w:rsid w:val="003E70C1"/>
    <w:rsid w:val="003E7BDC"/>
    <w:rsid w:val="003F115F"/>
    <w:rsid w:val="003F1243"/>
    <w:rsid w:val="003F2F94"/>
    <w:rsid w:val="003F59B6"/>
    <w:rsid w:val="003F6C76"/>
    <w:rsid w:val="003F7132"/>
    <w:rsid w:val="00400781"/>
    <w:rsid w:val="00400A17"/>
    <w:rsid w:val="004019C3"/>
    <w:rsid w:val="00401FCF"/>
    <w:rsid w:val="0040211D"/>
    <w:rsid w:val="0040424E"/>
    <w:rsid w:val="00405A9A"/>
    <w:rsid w:val="004073F4"/>
    <w:rsid w:val="00407B75"/>
    <w:rsid w:val="004101F0"/>
    <w:rsid w:val="004136DC"/>
    <w:rsid w:val="0041398A"/>
    <w:rsid w:val="00414DB2"/>
    <w:rsid w:val="00414E06"/>
    <w:rsid w:val="00416AA8"/>
    <w:rsid w:val="00417670"/>
    <w:rsid w:val="004177C2"/>
    <w:rsid w:val="00417EA7"/>
    <w:rsid w:val="0042037E"/>
    <w:rsid w:val="004207DC"/>
    <w:rsid w:val="00421EC6"/>
    <w:rsid w:val="004220F4"/>
    <w:rsid w:val="00422525"/>
    <w:rsid w:val="004225AF"/>
    <w:rsid w:val="0042261A"/>
    <w:rsid w:val="00423111"/>
    <w:rsid w:val="00423C0A"/>
    <w:rsid w:val="004241E3"/>
    <w:rsid w:val="00424C66"/>
    <w:rsid w:val="00425ACF"/>
    <w:rsid w:val="004269A4"/>
    <w:rsid w:val="00426E77"/>
    <w:rsid w:val="00426EDD"/>
    <w:rsid w:val="004271C2"/>
    <w:rsid w:val="004272C9"/>
    <w:rsid w:val="00427D0D"/>
    <w:rsid w:val="0043025B"/>
    <w:rsid w:val="004306C8"/>
    <w:rsid w:val="00430FBF"/>
    <w:rsid w:val="004320BA"/>
    <w:rsid w:val="004325FB"/>
    <w:rsid w:val="004327DD"/>
    <w:rsid w:val="00433E6A"/>
    <w:rsid w:val="004342D8"/>
    <w:rsid w:val="00435018"/>
    <w:rsid w:val="00435509"/>
    <w:rsid w:val="004355D9"/>
    <w:rsid w:val="00440715"/>
    <w:rsid w:val="004411FC"/>
    <w:rsid w:val="00442542"/>
    <w:rsid w:val="0044296A"/>
    <w:rsid w:val="00442B95"/>
    <w:rsid w:val="004432BA"/>
    <w:rsid w:val="00443650"/>
    <w:rsid w:val="0044407E"/>
    <w:rsid w:val="00445DF4"/>
    <w:rsid w:val="004465BA"/>
    <w:rsid w:val="00446726"/>
    <w:rsid w:val="00451870"/>
    <w:rsid w:val="00454AAF"/>
    <w:rsid w:val="00457148"/>
    <w:rsid w:val="004602F0"/>
    <w:rsid w:val="0046083C"/>
    <w:rsid w:val="004620AF"/>
    <w:rsid w:val="0046220A"/>
    <w:rsid w:val="004629B0"/>
    <w:rsid w:val="00464109"/>
    <w:rsid w:val="004649FF"/>
    <w:rsid w:val="004664FC"/>
    <w:rsid w:val="00466AFE"/>
    <w:rsid w:val="00466DBE"/>
    <w:rsid w:val="00467379"/>
    <w:rsid w:val="004676F8"/>
    <w:rsid w:val="00467DEB"/>
    <w:rsid w:val="00470EDE"/>
    <w:rsid w:val="004711A8"/>
    <w:rsid w:val="00473202"/>
    <w:rsid w:val="00475145"/>
    <w:rsid w:val="0047587D"/>
    <w:rsid w:val="0047672D"/>
    <w:rsid w:val="00477AA9"/>
    <w:rsid w:val="00477B4A"/>
    <w:rsid w:val="004843C9"/>
    <w:rsid w:val="00486531"/>
    <w:rsid w:val="00486F81"/>
    <w:rsid w:val="00487103"/>
    <w:rsid w:val="0048747E"/>
    <w:rsid w:val="00487565"/>
    <w:rsid w:val="004905FF"/>
    <w:rsid w:val="00490610"/>
    <w:rsid w:val="0049131C"/>
    <w:rsid w:val="00491A0C"/>
    <w:rsid w:val="00491C98"/>
    <w:rsid w:val="00492485"/>
    <w:rsid w:val="00493214"/>
    <w:rsid w:val="00494740"/>
    <w:rsid w:val="00496366"/>
    <w:rsid w:val="004A2E7E"/>
    <w:rsid w:val="004A3BC2"/>
    <w:rsid w:val="004A5716"/>
    <w:rsid w:val="004A5A99"/>
    <w:rsid w:val="004A600F"/>
    <w:rsid w:val="004A62A5"/>
    <w:rsid w:val="004A78A3"/>
    <w:rsid w:val="004A7B9D"/>
    <w:rsid w:val="004A7F1B"/>
    <w:rsid w:val="004B206E"/>
    <w:rsid w:val="004B3EF9"/>
    <w:rsid w:val="004B4290"/>
    <w:rsid w:val="004B43DD"/>
    <w:rsid w:val="004B4A3B"/>
    <w:rsid w:val="004B4BD8"/>
    <w:rsid w:val="004B5560"/>
    <w:rsid w:val="004B645D"/>
    <w:rsid w:val="004C022C"/>
    <w:rsid w:val="004C0904"/>
    <w:rsid w:val="004C1882"/>
    <w:rsid w:val="004C2230"/>
    <w:rsid w:val="004C2AEA"/>
    <w:rsid w:val="004C563A"/>
    <w:rsid w:val="004C5A11"/>
    <w:rsid w:val="004C5D1C"/>
    <w:rsid w:val="004C6BEB"/>
    <w:rsid w:val="004C6DC6"/>
    <w:rsid w:val="004C727F"/>
    <w:rsid w:val="004C7295"/>
    <w:rsid w:val="004D0362"/>
    <w:rsid w:val="004D0EE8"/>
    <w:rsid w:val="004D19D1"/>
    <w:rsid w:val="004D25B6"/>
    <w:rsid w:val="004D269E"/>
    <w:rsid w:val="004D3934"/>
    <w:rsid w:val="004D6292"/>
    <w:rsid w:val="004D7185"/>
    <w:rsid w:val="004D72B5"/>
    <w:rsid w:val="004D7A79"/>
    <w:rsid w:val="004E0CE6"/>
    <w:rsid w:val="004E15F2"/>
    <w:rsid w:val="004E4673"/>
    <w:rsid w:val="004E4EEA"/>
    <w:rsid w:val="004E6303"/>
    <w:rsid w:val="004E6DC1"/>
    <w:rsid w:val="004E6F32"/>
    <w:rsid w:val="004E7C64"/>
    <w:rsid w:val="004F0AAE"/>
    <w:rsid w:val="004F1823"/>
    <w:rsid w:val="004F2DF4"/>
    <w:rsid w:val="004F2E0E"/>
    <w:rsid w:val="004F3436"/>
    <w:rsid w:val="004F3565"/>
    <w:rsid w:val="004F36C2"/>
    <w:rsid w:val="004F389D"/>
    <w:rsid w:val="004F3992"/>
    <w:rsid w:val="004F3C02"/>
    <w:rsid w:val="004F49B3"/>
    <w:rsid w:val="004F4CF7"/>
    <w:rsid w:val="004F5294"/>
    <w:rsid w:val="004F531C"/>
    <w:rsid w:val="004F6400"/>
    <w:rsid w:val="004F6C7F"/>
    <w:rsid w:val="004F7BE8"/>
    <w:rsid w:val="00500FA7"/>
    <w:rsid w:val="00501FFE"/>
    <w:rsid w:val="00502295"/>
    <w:rsid w:val="005023F7"/>
    <w:rsid w:val="00502D94"/>
    <w:rsid w:val="00504714"/>
    <w:rsid w:val="005049C0"/>
    <w:rsid w:val="00504FB9"/>
    <w:rsid w:val="00505098"/>
    <w:rsid w:val="0050630C"/>
    <w:rsid w:val="00506CD7"/>
    <w:rsid w:val="00507917"/>
    <w:rsid w:val="005100EF"/>
    <w:rsid w:val="00510B19"/>
    <w:rsid w:val="00510BD1"/>
    <w:rsid w:val="00511BCA"/>
    <w:rsid w:val="00513004"/>
    <w:rsid w:val="00515C63"/>
    <w:rsid w:val="005162A9"/>
    <w:rsid w:val="005202D2"/>
    <w:rsid w:val="005202D3"/>
    <w:rsid w:val="00520323"/>
    <w:rsid w:val="0052077F"/>
    <w:rsid w:val="00520997"/>
    <w:rsid w:val="0052189A"/>
    <w:rsid w:val="005227F3"/>
    <w:rsid w:val="00522C1F"/>
    <w:rsid w:val="005245A8"/>
    <w:rsid w:val="00524627"/>
    <w:rsid w:val="00524EE4"/>
    <w:rsid w:val="00530DF1"/>
    <w:rsid w:val="00530FDB"/>
    <w:rsid w:val="005315A7"/>
    <w:rsid w:val="00533C0F"/>
    <w:rsid w:val="00534A60"/>
    <w:rsid w:val="0053638C"/>
    <w:rsid w:val="00536AA1"/>
    <w:rsid w:val="005371ED"/>
    <w:rsid w:val="00537DD4"/>
    <w:rsid w:val="00540A95"/>
    <w:rsid w:val="00542EA5"/>
    <w:rsid w:val="00542F91"/>
    <w:rsid w:val="005433A5"/>
    <w:rsid w:val="005434BB"/>
    <w:rsid w:val="005436EC"/>
    <w:rsid w:val="005469B9"/>
    <w:rsid w:val="00547C58"/>
    <w:rsid w:val="00547E73"/>
    <w:rsid w:val="005509B0"/>
    <w:rsid w:val="00551B7F"/>
    <w:rsid w:val="00551D73"/>
    <w:rsid w:val="00552787"/>
    <w:rsid w:val="00552EC7"/>
    <w:rsid w:val="00556899"/>
    <w:rsid w:val="00556CAE"/>
    <w:rsid w:val="00557324"/>
    <w:rsid w:val="005606E3"/>
    <w:rsid w:val="00560A2E"/>
    <w:rsid w:val="00562DB5"/>
    <w:rsid w:val="005634B0"/>
    <w:rsid w:val="00563A40"/>
    <w:rsid w:val="00563E60"/>
    <w:rsid w:val="00564F50"/>
    <w:rsid w:val="00565DF2"/>
    <w:rsid w:val="0056610F"/>
    <w:rsid w:val="005666D6"/>
    <w:rsid w:val="00567136"/>
    <w:rsid w:val="00567C06"/>
    <w:rsid w:val="00570D88"/>
    <w:rsid w:val="00571953"/>
    <w:rsid w:val="00573016"/>
    <w:rsid w:val="0057318F"/>
    <w:rsid w:val="00573F05"/>
    <w:rsid w:val="005751BF"/>
    <w:rsid w:val="005754C0"/>
    <w:rsid w:val="00575634"/>
    <w:rsid w:val="005759CF"/>
    <w:rsid w:val="00575BCA"/>
    <w:rsid w:val="005816C2"/>
    <w:rsid w:val="00581B17"/>
    <w:rsid w:val="00581FB5"/>
    <w:rsid w:val="00582DF3"/>
    <w:rsid w:val="00582ECD"/>
    <w:rsid w:val="0058331E"/>
    <w:rsid w:val="00583FC5"/>
    <w:rsid w:val="00585E81"/>
    <w:rsid w:val="005869C6"/>
    <w:rsid w:val="00590C38"/>
    <w:rsid w:val="005923A9"/>
    <w:rsid w:val="005931BB"/>
    <w:rsid w:val="0059342F"/>
    <w:rsid w:val="005937AE"/>
    <w:rsid w:val="0059445E"/>
    <w:rsid w:val="005949D5"/>
    <w:rsid w:val="00594BD1"/>
    <w:rsid w:val="00594EC5"/>
    <w:rsid w:val="00595DF7"/>
    <w:rsid w:val="00596EE6"/>
    <w:rsid w:val="005973F7"/>
    <w:rsid w:val="005976C3"/>
    <w:rsid w:val="005A0610"/>
    <w:rsid w:val="005A0F5E"/>
    <w:rsid w:val="005A1890"/>
    <w:rsid w:val="005A2715"/>
    <w:rsid w:val="005A2861"/>
    <w:rsid w:val="005A32C5"/>
    <w:rsid w:val="005A3DB3"/>
    <w:rsid w:val="005A4099"/>
    <w:rsid w:val="005A4B10"/>
    <w:rsid w:val="005A6656"/>
    <w:rsid w:val="005A794B"/>
    <w:rsid w:val="005B0344"/>
    <w:rsid w:val="005B0763"/>
    <w:rsid w:val="005B0A62"/>
    <w:rsid w:val="005B0BA3"/>
    <w:rsid w:val="005B123A"/>
    <w:rsid w:val="005B1D4C"/>
    <w:rsid w:val="005B1F1D"/>
    <w:rsid w:val="005B520E"/>
    <w:rsid w:val="005B58A4"/>
    <w:rsid w:val="005B7004"/>
    <w:rsid w:val="005B7852"/>
    <w:rsid w:val="005C044A"/>
    <w:rsid w:val="005C04C6"/>
    <w:rsid w:val="005C0A00"/>
    <w:rsid w:val="005C17B0"/>
    <w:rsid w:val="005C3CF1"/>
    <w:rsid w:val="005C3EC1"/>
    <w:rsid w:val="005C4490"/>
    <w:rsid w:val="005C4A67"/>
    <w:rsid w:val="005C5CAF"/>
    <w:rsid w:val="005C6919"/>
    <w:rsid w:val="005C7029"/>
    <w:rsid w:val="005C7E02"/>
    <w:rsid w:val="005D10D0"/>
    <w:rsid w:val="005D12CC"/>
    <w:rsid w:val="005D18DB"/>
    <w:rsid w:val="005D1936"/>
    <w:rsid w:val="005D22D1"/>
    <w:rsid w:val="005D47F5"/>
    <w:rsid w:val="005D4B00"/>
    <w:rsid w:val="005D5A24"/>
    <w:rsid w:val="005D76C6"/>
    <w:rsid w:val="005E0129"/>
    <w:rsid w:val="005E0378"/>
    <w:rsid w:val="005E0B33"/>
    <w:rsid w:val="005E215A"/>
    <w:rsid w:val="005E25C4"/>
    <w:rsid w:val="005E2800"/>
    <w:rsid w:val="005E29A5"/>
    <w:rsid w:val="005E4EB9"/>
    <w:rsid w:val="005E516B"/>
    <w:rsid w:val="005E5659"/>
    <w:rsid w:val="005E568F"/>
    <w:rsid w:val="005E5956"/>
    <w:rsid w:val="005E5D82"/>
    <w:rsid w:val="005E7D6F"/>
    <w:rsid w:val="005F28AA"/>
    <w:rsid w:val="005F4418"/>
    <w:rsid w:val="005F456E"/>
    <w:rsid w:val="005F5116"/>
    <w:rsid w:val="005F556A"/>
    <w:rsid w:val="005F558A"/>
    <w:rsid w:val="005F56BF"/>
    <w:rsid w:val="005F5B9B"/>
    <w:rsid w:val="00600674"/>
    <w:rsid w:val="00600A43"/>
    <w:rsid w:val="00600B2F"/>
    <w:rsid w:val="00600EBD"/>
    <w:rsid w:val="00601395"/>
    <w:rsid w:val="00601AE7"/>
    <w:rsid w:val="00602139"/>
    <w:rsid w:val="006028B1"/>
    <w:rsid w:val="00602DA0"/>
    <w:rsid w:val="00602FB3"/>
    <w:rsid w:val="00604CA8"/>
    <w:rsid w:val="006053E7"/>
    <w:rsid w:val="00605CCA"/>
    <w:rsid w:val="00606490"/>
    <w:rsid w:val="00606B6D"/>
    <w:rsid w:val="00606F00"/>
    <w:rsid w:val="006075CD"/>
    <w:rsid w:val="006079BC"/>
    <w:rsid w:val="00607ED8"/>
    <w:rsid w:val="00611BE7"/>
    <w:rsid w:val="00612746"/>
    <w:rsid w:val="00612D52"/>
    <w:rsid w:val="00615853"/>
    <w:rsid w:val="00615AFC"/>
    <w:rsid w:val="00615E37"/>
    <w:rsid w:val="006163A3"/>
    <w:rsid w:val="006168AE"/>
    <w:rsid w:val="006170EF"/>
    <w:rsid w:val="006171DF"/>
    <w:rsid w:val="00617206"/>
    <w:rsid w:val="006173D5"/>
    <w:rsid w:val="00617410"/>
    <w:rsid w:val="006176DA"/>
    <w:rsid w:val="006176E3"/>
    <w:rsid w:val="006177A7"/>
    <w:rsid w:val="006202E5"/>
    <w:rsid w:val="00621F88"/>
    <w:rsid w:val="00622CE7"/>
    <w:rsid w:val="00622F4E"/>
    <w:rsid w:val="006236F9"/>
    <w:rsid w:val="006244BE"/>
    <w:rsid w:val="006271BB"/>
    <w:rsid w:val="00630580"/>
    <w:rsid w:val="00632308"/>
    <w:rsid w:val="00632493"/>
    <w:rsid w:val="0063298A"/>
    <w:rsid w:val="006347CF"/>
    <w:rsid w:val="00635146"/>
    <w:rsid w:val="006356AE"/>
    <w:rsid w:val="00635B94"/>
    <w:rsid w:val="006365C9"/>
    <w:rsid w:val="006368F7"/>
    <w:rsid w:val="00637CEA"/>
    <w:rsid w:val="00640147"/>
    <w:rsid w:val="0064053C"/>
    <w:rsid w:val="006406C2"/>
    <w:rsid w:val="006406F3"/>
    <w:rsid w:val="0064195A"/>
    <w:rsid w:val="00641D00"/>
    <w:rsid w:val="006420B4"/>
    <w:rsid w:val="006421DA"/>
    <w:rsid w:val="006421DE"/>
    <w:rsid w:val="00643001"/>
    <w:rsid w:val="0064441C"/>
    <w:rsid w:val="00645707"/>
    <w:rsid w:val="00645AB8"/>
    <w:rsid w:val="00645D22"/>
    <w:rsid w:val="00647160"/>
    <w:rsid w:val="0065152E"/>
    <w:rsid w:val="00651A08"/>
    <w:rsid w:val="00653256"/>
    <w:rsid w:val="0065367D"/>
    <w:rsid w:val="00653A0A"/>
    <w:rsid w:val="00653B55"/>
    <w:rsid w:val="00654204"/>
    <w:rsid w:val="006560C6"/>
    <w:rsid w:val="0065660C"/>
    <w:rsid w:val="006576D0"/>
    <w:rsid w:val="00657ACF"/>
    <w:rsid w:val="00660242"/>
    <w:rsid w:val="006607C3"/>
    <w:rsid w:val="00660CEC"/>
    <w:rsid w:val="00662AC5"/>
    <w:rsid w:val="00664EA3"/>
    <w:rsid w:val="00665764"/>
    <w:rsid w:val="006666EA"/>
    <w:rsid w:val="00670007"/>
    <w:rsid w:val="00670434"/>
    <w:rsid w:val="00670964"/>
    <w:rsid w:val="00670B3D"/>
    <w:rsid w:val="006725D6"/>
    <w:rsid w:val="00673E04"/>
    <w:rsid w:val="006744ED"/>
    <w:rsid w:val="00675F67"/>
    <w:rsid w:val="006774C7"/>
    <w:rsid w:val="00680EA8"/>
    <w:rsid w:val="00681002"/>
    <w:rsid w:val="00683B55"/>
    <w:rsid w:val="00684930"/>
    <w:rsid w:val="00685129"/>
    <w:rsid w:val="00685D73"/>
    <w:rsid w:val="00686129"/>
    <w:rsid w:val="0068633A"/>
    <w:rsid w:val="00686379"/>
    <w:rsid w:val="00690AF5"/>
    <w:rsid w:val="0069103B"/>
    <w:rsid w:val="006913CD"/>
    <w:rsid w:val="00691F0C"/>
    <w:rsid w:val="006925D8"/>
    <w:rsid w:val="006933A7"/>
    <w:rsid w:val="0069368E"/>
    <w:rsid w:val="00694C81"/>
    <w:rsid w:val="00695100"/>
    <w:rsid w:val="00695275"/>
    <w:rsid w:val="0069618E"/>
    <w:rsid w:val="00697B86"/>
    <w:rsid w:val="00697F9F"/>
    <w:rsid w:val="006A1743"/>
    <w:rsid w:val="006A1DA2"/>
    <w:rsid w:val="006A1F21"/>
    <w:rsid w:val="006A217D"/>
    <w:rsid w:val="006A2B4F"/>
    <w:rsid w:val="006A2E21"/>
    <w:rsid w:val="006A418A"/>
    <w:rsid w:val="006A593B"/>
    <w:rsid w:val="006A6C0E"/>
    <w:rsid w:val="006A6DD9"/>
    <w:rsid w:val="006A7822"/>
    <w:rsid w:val="006A7891"/>
    <w:rsid w:val="006B0304"/>
    <w:rsid w:val="006B09D7"/>
    <w:rsid w:val="006B0E44"/>
    <w:rsid w:val="006B113F"/>
    <w:rsid w:val="006B2D1C"/>
    <w:rsid w:val="006B3119"/>
    <w:rsid w:val="006B349D"/>
    <w:rsid w:val="006B3FCD"/>
    <w:rsid w:val="006B4EDA"/>
    <w:rsid w:val="006B50ED"/>
    <w:rsid w:val="006B6AA8"/>
    <w:rsid w:val="006B6B66"/>
    <w:rsid w:val="006C0F40"/>
    <w:rsid w:val="006C1A6C"/>
    <w:rsid w:val="006C1EB6"/>
    <w:rsid w:val="006C3DE2"/>
    <w:rsid w:val="006C409A"/>
    <w:rsid w:val="006C5E73"/>
    <w:rsid w:val="006C5F83"/>
    <w:rsid w:val="006C6689"/>
    <w:rsid w:val="006C6F8C"/>
    <w:rsid w:val="006C74AB"/>
    <w:rsid w:val="006D0436"/>
    <w:rsid w:val="006D0F6D"/>
    <w:rsid w:val="006D1362"/>
    <w:rsid w:val="006D160B"/>
    <w:rsid w:val="006D1E27"/>
    <w:rsid w:val="006D2972"/>
    <w:rsid w:val="006D55EB"/>
    <w:rsid w:val="006D58B9"/>
    <w:rsid w:val="006E10CE"/>
    <w:rsid w:val="006E19F5"/>
    <w:rsid w:val="006E27FE"/>
    <w:rsid w:val="006E529E"/>
    <w:rsid w:val="006E66BE"/>
    <w:rsid w:val="006E6929"/>
    <w:rsid w:val="006F0C82"/>
    <w:rsid w:val="006F157F"/>
    <w:rsid w:val="006F2776"/>
    <w:rsid w:val="006F291E"/>
    <w:rsid w:val="006F5799"/>
    <w:rsid w:val="006F5FF6"/>
    <w:rsid w:val="006F6717"/>
    <w:rsid w:val="006F6D3D"/>
    <w:rsid w:val="00700AE9"/>
    <w:rsid w:val="00704134"/>
    <w:rsid w:val="00705B68"/>
    <w:rsid w:val="00706013"/>
    <w:rsid w:val="00706180"/>
    <w:rsid w:val="00706D40"/>
    <w:rsid w:val="00707F57"/>
    <w:rsid w:val="007114C4"/>
    <w:rsid w:val="007114F3"/>
    <w:rsid w:val="007116F1"/>
    <w:rsid w:val="00714301"/>
    <w:rsid w:val="00715BEA"/>
    <w:rsid w:val="00715D07"/>
    <w:rsid w:val="00716630"/>
    <w:rsid w:val="007176BE"/>
    <w:rsid w:val="00720E16"/>
    <w:rsid w:val="0072192F"/>
    <w:rsid w:val="00721C45"/>
    <w:rsid w:val="00721CA8"/>
    <w:rsid w:val="0072244E"/>
    <w:rsid w:val="00722F44"/>
    <w:rsid w:val="00725956"/>
    <w:rsid w:val="00725AA3"/>
    <w:rsid w:val="00725CEB"/>
    <w:rsid w:val="00726B79"/>
    <w:rsid w:val="00726D56"/>
    <w:rsid w:val="00726FA4"/>
    <w:rsid w:val="0072796E"/>
    <w:rsid w:val="00727F2E"/>
    <w:rsid w:val="00730537"/>
    <w:rsid w:val="00732F2F"/>
    <w:rsid w:val="00734378"/>
    <w:rsid w:val="00734385"/>
    <w:rsid w:val="007349C5"/>
    <w:rsid w:val="007353A0"/>
    <w:rsid w:val="00735B36"/>
    <w:rsid w:val="00737E4E"/>
    <w:rsid w:val="00740A2A"/>
    <w:rsid w:val="00740D58"/>
    <w:rsid w:val="00740EEA"/>
    <w:rsid w:val="007432BE"/>
    <w:rsid w:val="00743FC0"/>
    <w:rsid w:val="0074436D"/>
    <w:rsid w:val="0074473D"/>
    <w:rsid w:val="00744CDB"/>
    <w:rsid w:val="007451FB"/>
    <w:rsid w:val="00745675"/>
    <w:rsid w:val="007456C3"/>
    <w:rsid w:val="0074648C"/>
    <w:rsid w:val="00746EDA"/>
    <w:rsid w:val="00750F55"/>
    <w:rsid w:val="00751746"/>
    <w:rsid w:val="00752B88"/>
    <w:rsid w:val="00753BA5"/>
    <w:rsid w:val="0075600B"/>
    <w:rsid w:val="0075757B"/>
    <w:rsid w:val="007577E3"/>
    <w:rsid w:val="00760CC6"/>
    <w:rsid w:val="00761303"/>
    <w:rsid w:val="00763388"/>
    <w:rsid w:val="00763525"/>
    <w:rsid w:val="007636FD"/>
    <w:rsid w:val="00763E76"/>
    <w:rsid w:val="007658D0"/>
    <w:rsid w:val="00765BAE"/>
    <w:rsid w:val="007667E7"/>
    <w:rsid w:val="00766A27"/>
    <w:rsid w:val="00766A3A"/>
    <w:rsid w:val="0076732C"/>
    <w:rsid w:val="00767722"/>
    <w:rsid w:val="00767764"/>
    <w:rsid w:val="0077185B"/>
    <w:rsid w:val="00772A7B"/>
    <w:rsid w:val="00772A85"/>
    <w:rsid w:val="00773825"/>
    <w:rsid w:val="00773A0A"/>
    <w:rsid w:val="00773AB3"/>
    <w:rsid w:val="007741E9"/>
    <w:rsid w:val="007761CF"/>
    <w:rsid w:val="00776652"/>
    <w:rsid w:val="00777671"/>
    <w:rsid w:val="0078013E"/>
    <w:rsid w:val="0078086F"/>
    <w:rsid w:val="007817DD"/>
    <w:rsid w:val="00782DBE"/>
    <w:rsid w:val="00783809"/>
    <w:rsid w:val="00783AC7"/>
    <w:rsid w:val="00784857"/>
    <w:rsid w:val="00785BD0"/>
    <w:rsid w:val="007860C4"/>
    <w:rsid w:val="007902FB"/>
    <w:rsid w:val="007919DD"/>
    <w:rsid w:val="00792559"/>
    <w:rsid w:val="00793FF9"/>
    <w:rsid w:val="00794804"/>
    <w:rsid w:val="00795609"/>
    <w:rsid w:val="00797397"/>
    <w:rsid w:val="007974E5"/>
    <w:rsid w:val="007A02E9"/>
    <w:rsid w:val="007A125A"/>
    <w:rsid w:val="007A1A9E"/>
    <w:rsid w:val="007A1FF7"/>
    <w:rsid w:val="007A4848"/>
    <w:rsid w:val="007A5682"/>
    <w:rsid w:val="007A5842"/>
    <w:rsid w:val="007A5FCA"/>
    <w:rsid w:val="007A62EA"/>
    <w:rsid w:val="007A6E47"/>
    <w:rsid w:val="007B0B7F"/>
    <w:rsid w:val="007B1D2F"/>
    <w:rsid w:val="007B2438"/>
    <w:rsid w:val="007B33F1"/>
    <w:rsid w:val="007B3903"/>
    <w:rsid w:val="007B4A4D"/>
    <w:rsid w:val="007B4A7B"/>
    <w:rsid w:val="007B4F5F"/>
    <w:rsid w:val="007B5BF8"/>
    <w:rsid w:val="007B5E0E"/>
    <w:rsid w:val="007B70E3"/>
    <w:rsid w:val="007C0111"/>
    <w:rsid w:val="007C020F"/>
    <w:rsid w:val="007C0308"/>
    <w:rsid w:val="007C0DFF"/>
    <w:rsid w:val="007C10DD"/>
    <w:rsid w:val="007C1ADD"/>
    <w:rsid w:val="007C2313"/>
    <w:rsid w:val="007C2FF2"/>
    <w:rsid w:val="007C3049"/>
    <w:rsid w:val="007C56CA"/>
    <w:rsid w:val="007C6331"/>
    <w:rsid w:val="007C6B53"/>
    <w:rsid w:val="007C7A45"/>
    <w:rsid w:val="007D0769"/>
    <w:rsid w:val="007D0AF1"/>
    <w:rsid w:val="007D0FD7"/>
    <w:rsid w:val="007D19D7"/>
    <w:rsid w:val="007D28CB"/>
    <w:rsid w:val="007D2A06"/>
    <w:rsid w:val="007D3133"/>
    <w:rsid w:val="007D3B44"/>
    <w:rsid w:val="007D48CF"/>
    <w:rsid w:val="007D5246"/>
    <w:rsid w:val="007D5883"/>
    <w:rsid w:val="007D59B4"/>
    <w:rsid w:val="007D6218"/>
    <w:rsid w:val="007D6232"/>
    <w:rsid w:val="007D7DD2"/>
    <w:rsid w:val="007D7E3D"/>
    <w:rsid w:val="007E0D11"/>
    <w:rsid w:val="007E18CF"/>
    <w:rsid w:val="007E21FF"/>
    <w:rsid w:val="007E2375"/>
    <w:rsid w:val="007E37AC"/>
    <w:rsid w:val="007E3894"/>
    <w:rsid w:val="007E3C67"/>
    <w:rsid w:val="007E444E"/>
    <w:rsid w:val="007E464D"/>
    <w:rsid w:val="007E540A"/>
    <w:rsid w:val="007E5628"/>
    <w:rsid w:val="007E675F"/>
    <w:rsid w:val="007E7448"/>
    <w:rsid w:val="007F0CAD"/>
    <w:rsid w:val="007F1614"/>
    <w:rsid w:val="007F1B9B"/>
    <w:rsid w:val="007F1F99"/>
    <w:rsid w:val="007F3DD2"/>
    <w:rsid w:val="007F4038"/>
    <w:rsid w:val="007F4C5B"/>
    <w:rsid w:val="007F5A3F"/>
    <w:rsid w:val="007F64DF"/>
    <w:rsid w:val="007F6B66"/>
    <w:rsid w:val="007F768F"/>
    <w:rsid w:val="007F7863"/>
    <w:rsid w:val="007F7DE1"/>
    <w:rsid w:val="008008C7"/>
    <w:rsid w:val="00802EDE"/>
    <w:rsid w:val="008032D2"/>
    <w:rsid w:val="00803C92"/>
    <w:rsid w:val="0080482E"/>
    <w:rsid w:val="00807868"/>
    <w:rsid w:val="0080791D"/>
    <w:rsid w:val="008113CC"/>
    <w:rsid w:val="00811825"/>
    <w:rsid w:val="00811ED1"/>
    <w:rsid w:val="0081239C"/>
    <w:rsid w:val="008124C8"/>
    <w:rsid w:val="00812743"/>
    <w:rsid w:val="008128AB"/>
    <w:rsid w:val="00812DD5"/>
    <w:rsid w:val="00813869"/>
    <w:rsid w:val="00814E1F"/>
    <w:rsid w:val="00815474"/>
    <w:rsid w:val="00815EAE"/>
    <w:rsid w:val="00816179"/>
    <w:rsid w:val="0081632B"/>
    <w:rsid w:val="00816E8B"/>
    <w:rsid w:val="008172F8"/>
    <w:rsid w:val="00817F00"/>
    <w:rsid w:val="008200BB"/>
    <w:rsid w:val="0082054A"/>
    <w:rsid w:val="00820B58"/>
    <w:rsid w:val="00821A05"/>
    <w:rsid w:val="00821D1B"/>
    <w:rsid w:val="00821E6E"/>
    <w:rsid w:val="0082253A"/>
    <w:rsid w:val="00823D72"/>
    <w:rsid w:val="0082432A"/>
    <w:rsid w:val="00825682"/>
    <w:rsid w:val="00831815"/>
    <w:rsid w:val="00831C17"/>
    <w:rsid w:val="00831E50"/>
    <w:rsid w:val="00831EFB"/>
    <w:rsid w:val="00835345"/>
    <w:rsid w:val="00835A0F"/>
    <w:rsid w:val="00835BEF"/>
    <w:rsid w:val="008375B9"/>
    <w:rsid w:val="008379C4"/>
    <w:rsid w:val="00840021"/>
    <w:rsid w:val="0084159D"/>
    <w:rsid w:val="00841ADA"/>
    <w:rsid w:val="00842BC2"/>
    <w:rsid w:val="008436AA"/>
    <w:rsid w:val="008437ED"/>
    <w:rsid w:val="008449AA"/>
    <w:rsid w:val="00844DC8"/>
    <w:rsid w:val="00845307"/>
    <w:rsid w:val="00845C6E"/>
    <w:rsid w:val="00845F74"/>
    <w:rsid w:val="0084688E"/>
    <w:rsid w:val="00847F0C"/>
    <w:rsid w:val="00851357"/>
    <w:rsid w:val="00851F83"/>
    <w:rsid w:val="00852511"/>
    <w:rsid w:val="00852826"/>
    <w:rsid w:val="00853678"/>
    <w:rsid w:val="00853C02"/>
    <w:rsid w:val="008544F8"/>
    <w:rsid w:val="00854BB7"/>
    <w:rsid w:val="00855712"/>
    <w:rsid w:val="00855A16"/>
    <w:rsid w:val="008566A1"/>
    <w:rsid w:val="00856E95"/>
    <w:rsid w:val="00857D95"/>
    <w:rsid w:val="008604FD"/>
    <w:rsid w:val="00860D90"/>
    <w:rsid w:val="00861135"/>
    <w:rsid w:val="00861931"/>
    <w:rsid w:val="00861C9F"/>
    <w:rsid w:val="00861FA1"/>
    <w:rsid w:val="00861FC0"/>
    <w:rsid w:val="00862BC0"/>
    <w:rsid w:val="00864A03"/>
    <w:rsid w:val="0086533C"/>
    <w:rsid w:val="0086577C"/>
    <w:rsid w:val="008662A5"/>
    <w:rsid w:val="00866AD2"/>
    <w:rsid w:val="00867EE3"/>
    <w:rsid w:val="0087036E"/>
    <w:rsid w:val="008711FD"/>
    <w:rsid w:val="00873603"/>
    <w:rsid w:val="00874F90"/>
    <w:rsid w:val="00875115"/>
    <w:rsid w:val="0087523C"/>
    <w:rsid w:val="0087573B"/>
    <w:rsid w:val="00875E2F"/>
    <w:rsid w:val="00876AF6"/>
    <w:rsid w:val="008803A3"/>
    <w:rsid w:val="008807A3"/>
    <w:rsid w:val="00883622"/>
    <w:rsid w:val="0088657D"/>
    <w:rsid w:val="00887239"/>
    <w:rsid w:val="0089026D"/>
    <w:rsid w:val="00891F4A"/>
    <w:rsid w:val="0089321A"/>
    <w:rsid w:val="0089335F"/>
    <w:rsid w:val="00893872"/>
    <w:rsid w:val="00893A18"/>
    <w:rsid w:val="00893F64"/>
    <w:rsid w:val="008940A2"/>
    <w:rsid w:val="00894F50"/>
    <w:rsid w:val="00895EF5"/>
    <w:rsid w:val="00896921"/>
    <w:rsid w:val="00897207"/>
    <w:rsid w:val="00897C13"/>
    <w:rsid w:val="008A0AA7"/>
    <w:rsid w:val="008A14AB"/>
    <w:rsid w:val="008A1824"/>
    <w:rsid w:val="008A1AC7"/>
    <w:rsid w:val="008A2461"/>
    <w:rsid w:val="008A2C7D"/>
    <w:rsid w:val="008A3066"/>
    <w:rsid w:val="008A3BAF"/>
    <w:rsid w:val="008A3FF4"/>
    <w:rsid w:val="008A4396"/>
    <w:rsid w:val="008A497F"/>
    <w:rsid w:val="008A4D95"/>
    <w:rsid w:val="008A5B6B"/>
    <w:rsid w:val="008A77C9"/>
    <w:rsid w:val="008A790F"/>
    <w:rsid w:val="008B043F"/>
    <w:rsid w:val="008B0678"/>
    <w:rsid w:val="008B292C"/>
    <w:rsid w:val="008B3986"/>
    <w:rsid w:val="008B579C"/>
    <w:rsid w:val="008C0003"/>
    <w:rsid w:val="008C090E"/>
    <w:rsid w:val="008C4551"/>
    <w:rsid w:val="008C49F5"/>
    <w:rsid w:val="008C4B23"/>
    <w:rsid w:val="008C5997"/>
    <w:rsid w:val="008C5CB4"/>
    <w:rsid w:val="008C7C2D"/>
    <w:rsid w:val="008D05B0"/>
    <w:rsid w:val="008D0675"/>
    <w:rsid w:val="008D1810"/>
    <w:rsid w:val="008D1935"/>
    <w:rsid w:val="008D1EBF"/>
    <w:rsid w:val="008D27FF"/>
    <w:rsid w:val="008D2B8F"/>
    <w:rsid w:val="008D2C9D"/>
    <w:rsid w:val="008D4FF1"/>
    <w:rsid w:val="008D52FE"/>
    <w:rsid w:val="008D632A"/>
    <w:rsid w:val="008E1972"/>
    <w:rsid w:val="008E32C4"/>
    <w:rsid w:val="008E39CA"/>
    <w:rsid w:val="008E3FF4"/>
    <w:rsid w:val="008E7522"/>
    <w:rsid w:val="008E7604"/>
    <w:rsid w:val="008F0FFF"/>
    <w:rsid w:val="008F1230"/>
    <w:rsid w:val="008F2A48"/>
    <w:rsid w:val="008F2C5B"/>
    <w:rsid w:val="008F4CA8"/>
    <w:rsid w:val="008F6571"/>
    <w:rsid w:val="008F663E"/>
    <w:rsid w:val="008F6B7E"/>
    <w:rsid w:val="008F6E2C"/>
    <w:rsid w:val="00900693"/>
    <w:rsid w:val="0090125C"/>
    <w:rsid w:val="009018B9"/>
    <w:rsid w:val="009019A0"/>
    <w:rsid w:val="009027EB"/>
    <w:rsid w:val="00903D3C"/>
    <w:rsid w:val="009048F5"/>
    <w:rsid w:val="00905E5A"/>
    <w:rsid w:val="00907A4B"/>
    <w:rsid w:val="00907E3E"/>
    <w:rsid w:val="00912758"/>
    <w:rsid w:val="009127D5"/>
    <w:rsid w:val="00912C00"/>
    <w:rsid w:val="0091335F"/>
    <w:rsid w:val="0091351E"/>
    <w:rsid w:val="0091414F"/>
    <w:rsid w:val="00914325"/>
    <w:rsid w:val="009146C8"/>
    <w:rsid w:val="00914702"/>
    <w:rsid w:val="00916196"/>
    <w:rsid w:val="00916B78"/>
    <w:rsid w:val="0091768B"/>
    <w:rsid w:val="00920473"/>
    <w:rsid w:val="00920B4C"/>
    <w:rsid w:val="009211AB"/>
    <w:rsid w:val="009224FA"/>
    <w:rsid w:val="00922D03"/>
    <w:rsid w:val="0092366F"/>
    <w:rsid w:val="00924493"/>
    <w:rsid w:val="00924D92"/>
    <w:rsid w:val="009254A1"/>
    <w:rsid w:val="00925BC4"/>
    <w:rsid w:val="00925C5F"/>
    <w:rsid w:val="00927FF5"/>
    <w:rsid w:val="009303D9"/>
    <w:rsid w:val="00931E2D"/>
    <w:rsid w:val="00932335"/>
    <w:rsid w:val="0093243F"/>
    <w:rsid w:val="009331C8"/>
    <w:rsid w:val="009336EF"/>
    <w:rsid w:val="00933C64"/>
    <w:rsid w:val="009357EA"/>
    <w:rsid w:val="009409DD"/>
    <w:rsid w:val="00940CC1"/>
    <w:rsid w:val="00941DBA"/>
    <w:rsid w:val="009425CD"/>
    <w:rsid w:val="0094328C"/>
    <w:rsid w:val="0094427C"/>
    <w:rsid w:val="00944886"/>
    <w:rsid w:val="0094627E"/>
    <w:rsid w:val="009478A1"/>
    <w:rsid w:val="009501B3"/>
    <w:rsid w:val="00950318"/>
    <w:rsid w:val="009517D9"/>
    <w:rsid w:val="009523A5"/>
    <w:rsid w:val="00952F7E"/>
    <w:rsid w:val="00953F61"/>
    <w:rsid w:val="00956066"/>
    <w:rsid w:val="00957262"/>
    <w:rsid w:val="009573A0"/>
    <w:rsid w:val="00957755"/>
    <w:rsid w:val="00960E03"/>
    <w:rsid w:val="00963AD1"/>
    <w:rsid w:val="00963FC3"/>
    <w:rsid w:val="00964393"/>
    <w:rsid w:val="009661DF"/>
    <w:rsid w:val="00966641"/>
    <w:rsid w:val="00966DA5"/>
    <w:rsid w:val="00971E65"/>
    <w:rsid w:val="00972203"/>
    <w:rsid w:val="00972670"/>
    <w:rsid w:val="00972EE7"/>
    <w:rsid w:val="00974B80"/>
    <w:rsid w:val="00975B1F"/>
    <w:rsid w:val="009772FE"/>
    <w:rsid w:val="009775D2"/>
    <w:rsid w:val="009775F1"/>
    <w:rsid w:val="009775F7"/>
    <w:rsid w:val="00980667"/>
    <w:rsid w:val="00981098"/>
    <w:rsid w:val="009814A4"/>
    <w:rsid w:val="0098170D"/>
    <w:rsid w:val="00981EF5"/>
    <w:rsid w:val="009823C5"/>
    <w:rsid w:val="0098282B"/>
    <w:rsid w:val="00982AD4"/>
    <w:rsid w:val="00983465"/>
    <w:rsid w:val="00983F70"/>
    <w:rsid w:val="00984F86"/>
    <w:rsid w:val="00986226"/>
    <w:rsid w:val="0098639F"/>
    <w:rsid w:val="00987132"/>
    <w:rsid w:val="009912DE"/>
    <w:rsid w:val="009920A5"/>
    <w:rsid w:val="009927EE"/>
    <w:rsid w:val="00992966"/>
    <w:rsid w:val="00996E76"/>
    <w:rsid w:val="009975E3"/>
    <w:rsid w:val="00997884"/>
    <w:rsid w:val="009A054D"/>
    <w:rsid w:val="009A0F5F"/>
    <w:rsid w:val="009A11C6"/>
    <w:rsid w:val="009A17B8"/>
    <w:rsid w:val="009A260E"/>
    <w:rsid w:val="009A3100"/>
    <w:rsid w:val="009A426C"/>
    <w:rsid w:val="009A4703"/>
    <w:rsid w:val="009A4B3D"/>
    <w:rsid w:val="009A4E75"/>
    <w:rsid w:val="009A623A"/>
    <w:rsid w:val="009A6A1C"/>
    <w:rsid w:val="009A71FE"/>
    <w:rsid w:val="009B02C9"/>
    <w:rsid w:val="009B2020"/>
    <w:rsid w:val="009B269B"/>
    <w:rsid w:val="009B2C00"/>
    <w:rsid w:val="009B3322"/>
    <w:rsid w:val="009B3F90"/>
    <w:rsid w:val="009B4622"/>
    <w:rsid w:val="009B58FB"/>
    <w:rsid w:val="009B5F8A"/>
    <w:rsid w:val="009B63A0"/>
    <w:rsid w:val="009B7126"/>
    <w:rsid w:val="009B76C5"/>
    <w:rsid w:val="009C019C"/>
    <w:rsid w:val="009C02D1"/>
    <w:rsid w:val="009C0FFD"/>
    <w:rsid w:val="009C5A44"/>
    <w:rsid w:val="009C7B17"/>
    <w:rsid w:val="009D19C9"/>
    <w:rsid w:val="009D2480"/>
    <w:rsid w:val="009D3381"/>
    <w:rsid w:val="009D3E97"/>
    <w:rsid w:val="009D5CB8"/>
    <w:rsid w:val="009D7B05"/>
    <w:rsid w:val="009D7E51"/>
    <w:rsid w:val="009E02FE"/>
    <w:rsid w:val="009E0BD5"/>
    <w:rsid w:val="009E238F"/>
    <w:rsid w:val="009E4447"/>
    <w:rsid w:val="009E65B8"/>
    <w:rsid w:val="009E697E"/>
    <w:rsid w:val="009F033B"/>
    <w:rsid w:val="009F1330"/>
    <w:rsid w:val="009F198F"/>
    <w:rsid w:val="009F223F"/>
    <w:rsid w:val="009F3DA1"/>
    <w:rsid w:val="009F4F02"/>
    <w:rsid w:val="009F538B"/>
    <w:rsid w:val="009F5820"/>
    <w:rsid w:val="009F6449"/>
    <w:rsid w:val="00A00158"/>
    <w:rsid w:val="00A005FC"/>
    <w:rsid w:val="00A01B90"/>
    <w:rsid w:val="00A024E6"/>
    <w:rsid w:val="00A0358B"/>
    <w:rsid w:val="00A0437F"/>
    <w:rsid w:val="00A059B3"/>
    <w:rsid w:val="00A06278"/>
    <w:rsid w:val="00A07AE6"/>
    <w:rsid w:val="00A07B9E"/>
    <w:rsid w:val="00A07C3F"/>
    <w:rsid w:val="00A100D2"/>
    <w:rsid w:val="00A126AF"/>
    <w:rsid w:val="00A13893"/>
    <w:rsid w:val="00A15798"/>
    <w:rsid w:val="00A1589E"/>
    <w:rsid w:val="00A16D03"/>
    <w:rsid w:val="00A16E3D"/>
    <w:rsid w:val="00A17DA6"/>
    <w:rsid w:val="00A20034"/>
    <w:rsid w:val="00A21471"/>
    <w:rsid w:val="00A21C92"/>
    <w:rsid w:val="00A22126"/>
    <w:rsid w:val="00A22F35"/>
    <w:rsid w:val="00A22F5D"/>
    <w:rsid w:val="00A24AB2"/>
    <w:rsid w:val="00A25CE5"/>
    <w:rsid w:val="00A276F7"/>
    <w:rsid w:val="00A33345"/>
    <w:rsid w:val="00A335FC"/>
    <w:rsid w:val="00A337B1"/>
    <w:rsid w:val="00A36903"/>
    <w:rsid w:val="00A377DF"/>
    <w:rsid w:val="00A40A2D"/>
    <w:rsid w:val="00A41E6D"/>
    <w:rsid w:val="00A42F1A"/>
    <w:rsid w:val="00A4302C"/>
    <w:rsid w:val="00A44560"/>
    <w:rsid w:val="00A44946"/>
    <w:rsid w:val="00A46C39"/>
    <w:rsid w:val="00A50292"/>
    <w:rsid w:val="00A524B8"/>
    <w:rsid w:val="00A52C38"/>
    <w:rsid w:val="00A53AC1"/>
    <w:rsid w:val="00A546FA"/>
    <w:rsid w:val="00A56560"/>
    <w:rsid w:val="00A5753E"/>
    <w:rsid w:val="00A57C68"/>
    <w:rsid w:val="00A606B7"/>
    <w:rsid w:val="00A60D9C"/>
    <w:rsid w:val="00A6118C"/>
    <w:rsid w:val="00A61DC3"/>
    <w:rsid w:val="00A6250C"/>
    <w:rsid w:val="00A64FD5"/>
    <w:rsid w:val="00A655CD"/>
    <w:rsid w:val="00A737B5"/>
    <w:rsid w:val="00A737CE"/>
    <w:rsid w:val="00A74108"/>
    <w:rsid w:val="00A75317"/>
    <w:rsid w:val="00A75779"/>
    <w:rsid w:val="00A80859"/>
    <w:rsid w:val="00A8231F"/>
    <w:rsid w:val="00A83420"/>
    <w:rsid w:val="00A83751"/>
    <w:rsid w:val="00A8583E"/>
    <w:rsid w:val="00A85FFC"/>
    <w:rsid w:val="00A90170"/>
    <w:rsid w:val="00A9082A"/>
    <w:rsid w:val="00A90E5F"/>
    <w:rsid w:val="00A92036"/>
    <w:rsid w:val="00A92F8B"/>
    <w:rsid w:val="00A93952"/>
    <w:rsid w:val="00A93AC4"/>
    <w:rsid w:val="00A93FE3"/>
    <w:rsid w:val="00A9420B"/>
    <w:rsid w:val="00A9459A"/>
    <w:rsid w:val="00A95363"/>
    <w:rsid w:val="00A95691"/>
    <w:rsid w:val="00A95DA4"/>
    <w:rsid w:val="00A966F4"/>
    <w:rsid w:val="00A967DA"/>
    <w:rsid w:val="00A97A3D"/>
    <w:rsid w:val="00AA02C7"/>
    <w:rsid w:val="00AA03DD"/>
    <w:rsid w:val="00AA072B"/>
    <w:rsid w:val="00AA255C"/>
    <w:rsid w:val="00AA2E4D"/>
    <w:rsid w:val="00AA38B2"/>
    <w:rsid w:val="00AA39A6"/>
    <w:rsid w:val="00AA3B0D"/>
    <w:rsid w:val="00AA3EF8"/>
    <w:rsid w:val="00AA4D7D"/>
    <w:rsid w:val="00AA5841"/>
    <w:rsid w:val="00AA621D"/>
    <w:rsid w:val="00AB30F0"/>
    <w:rsid w:val="00AB3231"/>
    <w:rsid w:val="00AB3BE9"/>
    <w:rsid w:val="00AB52DC"/>
    <w:rsid w:val="00AB5D05"/>
    <w:rsid w:val="00AC214C"/>
    <w:rsid w:val="00AC2A39"/>
    <w:rsid w:val="00AC2E02"/>
    <w:rsid w:val="00AC34F5"/>
    <w:rsid w:val="00AC3C00"/>
    <w:rsid w:val="00AC4856"/>
    <w:rsid w:val="00AC51F1"/>
    <w:rsid w:val="00AC543A"/>
    <w:rsid w:val="00AC59D2"/>
    <w:rsid w:val="00AC5A60"/>
    <w:rsid w:val="00AC6C5E"/>
    <w:rsid w:val="00AD0BA8"/>
    <w:rsid w:val="00AD18B6"/>
    <w:rsid w:val="00AD30A4"/>
    <w:rsid w:val="00AD54C5"/>
    <w:rsid w:val="00AD5B4D"/>
    <w:rsid w:val="00AD6F40"/>
    <w:rsid w:val="00AE187F"/>
    <w:rsid w:val="00AE19E1"/>
    <w:rsid w:val="00AE1F16"/>
    <w:rsid w:val="00AE206E"/>
    <w:rsid w:val="00AE3409"/>
    <w:rsid w:val="00AE3DFC"/>
    <w:rsid w:val="00AE4454"/>
    <w:rsid w:val="00AE47A4"/>
    <w:rsid w:val="00AE5705"/>
    <w:rsid w:val="00AE6138"/>
    <w:rsid w:val="00AE7CB9"/>
    <w:rsid w:val="00AF0D88"/>
    <w:rsid w:val="00AF14B7"/>
    <w:rsid w:val="00AF19B7"/>
    <w:rsid w:val="00AF2052"/>
    <w:rsid w:val="00AF2235"/>
    <w:rsid w:val="00AF3F41"/>
    <w:rsid w:val="00AF4CED"/>
    <w:rsid w:val="00AF4E63"/>
    <w:rsid w:val="00AF51FE"/>
    <w:rsid w:val="00AF6AE7"/>
    <w:rsid w:val="00AF73FD"/>
    <w:rsid w:val="00B005D6"/>
    <w:rsid w:val="00B00A03"/>
    <w:rsid w:val="00B00B85"/>
    <w:rsid w:val="00B00E46"/>
    <w:rsid w:val="00B01FD0"/>
    <w:rsid w:val="00B022D4"/>
    <w:rsid w:val="00B0256D"/>
    <w:rsid w:val="00B030C5"/>
    <w:rsid w:val="00B06C8D"/>
    <w:rsid w:val="00B06F93"/>
    <w:rsid w:val="00B07362"/>
    <w:rsid w:val="00B07414"/>
    <w:rsid w:val="00B100AC"/>
    <w:rsid w:val="00B11A60"/>
    <w:rsid w:val="00B14169"/>
    <w:rsid w:val="00B14317"/>
    <w:rsid w:val="00B15092"/>
    <w:rsid w:val="00B16460"/>
    <w:rsid w:val="00B17F32"/>
    <w:rsid w:val="00B20A28"/>
    <w:rsid w:val="00B20A7B"/>
    <w:rsid w:val="00B21544"/>
    <w:rsid w:val="00B21671"/>
    <w:rsid w:val="00B21AA8"/>
    <w:rsid w:val="00B21DDE"/>
    <w:rsid w:val="00B22613"/>
    <w:rsid w:val="00B22E05"/>
    <w:rsid w:val="00B235D1"/>
    <w:rsid w:val="00B23971"/>
    <w:rsid w:val="00B24692"/>
    <w:rsid w:val="00B24CEE"/>
    <w:rsid w:val="00B257C6"/>
    <w:rsid w:val="00B263F4"/>
    <w:rsid w:val="00B266D7"/>
    <w:rsid w:val="00B270C3"/>
    <w:rsid w:val="00B31E11"/>
    <w:rsid w:val="00B32120"/>
    <w:rsid w:val="00B32F41"/>
    <w:rsid w:val="00B330EB"/>
    <w:rsid w:val="00B3338D"/>
    <w:rsid w:val="00B3507F"/>
    <w:rsid w:val="00B36E18"/>
    <w:rsid w:val="00B416BC"/>
    <w:rsid w:val="00B44065"/>
    <w:rsid w:val="00B45181"/>
    <w:rsid w:val="00B453FC"/>
    <w:rsid w:val="00B455C2"/>
    <w:rsid w:val="00B45E5F"/>
    <w:rsid w:val="00B45F72"/>
    <w:rsid w:val="00B46319"/>
    <w:rsid w:val="00B46457"/>
    <w:rsid w:val="00B47E6F"/>
    <w:rsid w:val="00B5026E"/>
    <w:rsid w:val="00B5075C"/>
    <w:rsid w:val="00B50AF1"/>
    <w:rsid w:val="00B5189B"/>
    <w:rsid w:val="00B5204C"/>
    <w:rsid w:val="00B52A8A"/>
    <w:rsid w:val="00B52C51"/>
    <w:rsid w:val="00B532F0"/>
    <w:rsid w:val="00B533E1"/>
    <w:rsid w:val="00B53914"/>
    <w:rsid w:val="00B55782"/>
    <w:rsid w:val="00B55B68"/>
    <w:rsid w:val="00B564A1"/>
    <w:rsid w:val="00B56C30"/>
    <w:rsid w:val="00B57560"/>
    <w:rsid w:val="00B60D4B"/>
    <w:rsid w:val="00B60ED0"/>
    <w:rsid w:val="00B611B8"/>
    <w:rsid w:val="00B624F6"/>
    <w:rsid w:val="00B62B5A"/>
    <w:rsid w:val="00B631C5"/>
    <w:rsid w:val="00B66E17"/>
    <w:rsid w:val="00B67EA5"/>
    <w:rsid w:val="00B70D75"/>
    <w:rsid w:val="00B716AA"/>
    <w:rsid w:val="00B716E1"/>
    <w:rsid w:val="00B73428"/>
    <w:rsid w:val="00B7391D"/>
    <w:rsid w:val="00B73F1B"/>
    <w:rsid w:val="00B75CC6"/>
    <w:rsid w:val="00B765BA"/>
    <w:rsid w:val="00B7660D"/>
    <w:rsid w:val="00B766EE"/>
    <w:rsid w:val="00B77A71"/>
    <w:rsid w:val="00B80657"/>
    <w:rsid w:val="00B80922"/>
    <w:rsid w:val="00B81A12"/>
    <w:rsid w:val="00B81BE9"/>
    <w:rsid w:val="00B81F94"/>
    <w:rsid w:val="00B837C4"/>
    <w:rsid w:val="00B840C8"/>
    <w:rsid w:val="00B85CF9"/>
    <w:rsid w:val="00B85FC5"/>
    <w:rsid w:val="00B87921"/>
    <w:rsid w:val="00B90095"/>
    <w:rsid w:val="00B945D2"/>
    <w:rsid w:val="00B949A7"/>
    <w:rsid w:val="00BA0C40"/>
    <w:rsid w:val="00BA0EDE"/>
    <w:rsid w:val="00BA1025"/>
    <w:rsid w:val="00BA162D"/>
    <w:rsid w:val="00BA1BFD"/>
    <w:rsid w:val="00BA2613"/>
    <w:rsid w:val="00BA342C"/>
    <w:rsid w:val="00BA60A7"/>
    <w:rsid w:val="00BA653C"/>
    <w:rsid w:val="00BA74D0"/>
    <w:rsid w:val="00BB3245"/>
    <w:rsid w:val="00BB485F"/>
    <w:rsid w:val="00BC0623"/>
    <w:rsid w:val="00BC1D87"/>
    <w:rsid w:val="00BC1F02"/>
    <w:rsid w:val="00BC20B7"/>
    <w:rsid w:val="00BC26F0"/>
    <w:rsid w:val="00BC3420"/>
    <w:rsid w:val="00BC39FD"/>
    <w:rsid w:val="00BC3E0F"/>
    <w:rsid w:val="00BC4D02"/>
    <w:rsid w:val="00BC614F"/>
    <w:rsid w:val="00BC709E"/>
    <w:rsid w:val="00BD05D9"/>
    <w:rsid w:val="00BD0797"/>
    <w:rsid w:val="00BD0B6F"/>
    <w:rsid w:val="00BD3184"/>
    <w:rsid w:val="00BD493B"/>
    <w:rsid w:val="00BD5171"/>
    <w:rsid w:val="00BD5490"/>
    <w:rsid w:val="00BD6328"/>
    <w:rsid w:val="00BE068D"/>
    <w:rsid w:val="00BE0C78"/>
    <w:rsid w:val="00BE13C6"/>
    <w:rsid w:val="00BE2554"/>
    <w:rsid w:val="00BE2B89"/>
    <w:rsid w:val="00BE33A3"/>
    <w:rsid w:val="00BE3B39"/>
    <w:rsid w:val="00BE4E11"/>
    <w:rsid w:val="00BE64D8"/>
    <w:rsid w:val="00BE67D6"/>
    <w:rsid w:val="00BE6FE1"/>
    <w:rsid w:val="00BE715D"/>
    <w:rsid w:val="00BE7268"/>
    <w:rsid w:val="00BE7592"/>
    <w:rsid w:val="00BE7D3C"/>
    <w:rsid w:val="00BE7F6E"/>
    <w:rsid w:val="00BF1CE6"/>
    <w:rsid w:val="00BF2144"/>
    <w:rsid w:val="00BF221F"/>
    <w:rsid w:val="00BF3374"/>
    <w:rsid w:val="00BF5FF6"/>
    <w:rsid w:val="00BF613E"/>
    <w:rsid w:val="00BF730F"/>
    <w:rsid w:val="00BF7DA8"/>
    <w:rsid w:val="00C001C6"/>
    <w:rsid w:val="00C005B5"/>
    <w:rsid w:val="00C0207F"/>
    <w:rsid w:val="00C02AC4"/>
    <w:rsid w:val="00C02B24"/>
    <w:rsid w:val="00C03B4E"/>
    <w:rsid w:val="00C03BCF"/>
    <w:rsid w:val="00C04420"/>
    <w:rsid w:val="00C04846"/>
    <w:rsid w:val="00C04869"/>
    <w:rsid w:val="00C06C43"/>
    <w:rsid w:val="00C07F96"/>
    <w:rsid w:val="00C112AE"/>
    <w:rsid w:val="00C11A1B"/>
    <w:rsid w:val="00C13B52"/>
    <w:rsid w:val="00C1415E"/>
    <w:rsid w:val="00C14C0F"/>
    <w:rsid w:val="00C15263"/>
    <w:rsid w:val="00C16117"/>
    <w:rsid w:val="00C1754E"/>
    <w:rsid w:val="00C17E1B"/>
    <w:rsid w:val="00C20692"/>
    <w:rsid w:val="00C21C63"/>
    <w:rsid w:val="00C21DD5"/>
    <w:rsid w:val="00C2252E"/>
    <w:rsid w:val="00C231A9"/>
    <w:rsid w:val="00C249C9"/>
    <w:rsid w:val="00C24C27"/>
    <w:rsid w:val="00C261B9"/>
    <w:rsid w:val="00C26C1F"/>
    <w:rsid w:val="00C3075A"/>
    <w:rsid w:val="00C30CF2"/>
    <w:rsid w:val="00C31CEE"/>
    <w:rsid w:val="00C32104"/>
    <w:rsid w:val="00C32275"/>
    <w:rsid w:val="00C32AD0"/>
    <w:rsid w:val="00C3435A"/>
    <w:rsid w:val="00C34D27"/>
    <w:rsid w:val="00C3673D"/>
    <w:rsid w:val="00C37667"/>
    <w:rsid w:val="00C378EC"/>
    <w:rsid w:val="00C40808"/>
    <w:rsid w:val="00C41249"/>
    <w:rsid w:val="00C41DCD"/>
    <w:rsid w:val="00C4210E"/>
    <w:rsid w:val="00C42231"/>
    <w:rsid w:val="00C424C9"/>
    <w:rsid w:val="00C4277B"/>
    <w:rsid w:val="00C42E52"/>
    <w:rsid w:val="00C432F0"/>
    <w:rsid w:val="00C43A5E"/>
    <w:rsid w:val="00C461BF"/>
    <w:rsid w:val="00C4637A"/>
    <w:rsid w:val="00C46522"/>
    <w:rsid w:val="00C47A8E"/>
    <w:rsid w:val="00C5021B"/>
    <w:rsid w:val="00C50A15"/>
    <w:rsid w:val="00C50C06"/>
    <w:rsid w:val="00C50D06"/>
    <w:rsid w:val="00C53484"/>
    <w:rsid w:val="00C5450F"/>
    <w:rsid w:val="00C5597C"/>
    <w:rsid w:val="00C60480"/>
    <w:rsid w:val="00C61811"/>
    <w:rsid w:val="00C6242B"/>
    <w:rsid w:val="00C6378C"/>
    <w:rsid w:val="00C638EC"/>
    <w:rsid w:val="00C64AE5"/>
    <w:rsid w:val="00C6708D"/>
    <w:rsid w:val="00C67C52"/>
    <w:rsid w:val="00C70112"/>
    <w:rsid w:val="00C71450"/>
    <w:rsid w:val="00C736D8"/>
    <w:rsid w:val="00C75F48"/>
    <w:rsid w:val="00C7666F"/>
    <w:rsid w:val="00C76FFC"/>
    <w:rsid w:val="00C77786"/>
    <w:rsid w:val="00C805BF"/>
    <w:rsid w:val="00C80908"/>
    <w:rsid w:val="00C81F2B"/>
    <w:rsid w:val="00C82365"/>
    <w:rsid w:val="00C8256D"/>
    <w:rsid w:val="00C82FFD"/>
    <w:rsid w:val="00C83780"/>
    <w:rsid w:val="00C838F8"/>
    <w:rsid w:val="00C83B50"/>
    <w:rsid w:val="00C86727"/>
    <w:rsid w:val="00C86CBF"/>
    <w:rsid w:val="00C87F76"/>
    <w:rsid w:val="00C9015E"/>
    <w:rsid w:val="00C90B32"/>
    <w:rsid w:val="00C919A4"/>
    <w:rsid w:val="00C924ED"/>
    <w:rsid w:val="00C92628"/>
    <w:rsid w:val="00C92A90"/>
    <w:rsid w:val="00C92C2A"/>
    <w:rsid w:val="00C92CC0"/>
    <w:rsid w:val="00C94F3E"/>
    <w:rsid w:val="00C959C9"/>
    <w:rsid w:val="00C97C37"/>
    <w:rsid w:val="00CA0421"/>
    <w:rsid w:val="00CA10DA"/>
    <w:rsid w:val="00CA2BF3"/>
    <w:rsid w:val="00CA35A3"/>
    <w:rsid w:val="00CA4392"/>
    <w:rsid w:val="00CA5396"/>
    <w:rsid w:val="00CA55DB"/>
    <w:rsid w:val="00CA5A8F"/>
    <w:rsid w:val="00CA5D23"/>
    <w:rsid w:val="00CA69A4"/>
    <w:rsid w:val="00CA6A3C"/>
    <w:rsid w:val="00CA6EE8"/>
    <w:rsid w:val="00CB0756"/>
    <w:rsid w:val="00CB2343"/>
    <w:rsid w:val="00CB2DBA"/>
    <w:rsid w:val="00CB31A7"/>
    <w:rsid w:val="00CB637E"/>
    <w:rsid w:val="00CB668B"/>
    <w:rsid w:val="00CB734D"/>
    <w:rsid w:val="00CC094F"/>
    <w:rsid w:val="00CC1655"/>
    <w:rsid w:val="00CC1C7F"/>
    <w:rsid w:val="00CC202E"/>
    <w:rsid w:val="00CC2896"/>
    <w:rsid w:val="00CC2D32"/>
    <w:rsid w:val="00CC32A5"/>
    <w:rsid w:val="00CC393F"/>
    <w:rsid w:val="00CC49EB"/>
    <w:rsid w:val="00CC5625"/>
    <w:rsid w:val="00CC61E7"/>
    <w:rsid w:val="00CC74BD"/>
    <w:rsid w:val="00CD003A"/>
    <w:rsid w:val="00CD1A0F"/>
    <w:rsid w:val="00CD3F6B"/>
    <w:rsid w:val="00CD55C4"/>
    <w:rsid w:val="00CD6C71"/>
    <w:rsid w:val="00CD7826"/>
    <w:rsid w:val="00CE062B"/>
    <w:rsid w:val="00CE237B"/>
    <w:rsid w:val="00CE3ABF"/>
    <w:rsid w:val="00CE485F"/>
    <w:rsid w:val="00CE4935"/>
    <w:rsid w:val="00CE4D4C"/>
    <w:rsid w:val="00CE5C12"/>
    <w:rsid w:val="00CE5DDE"/>
    <w:rsid w:val="00CE7BB2"/>
    <w:rsid w:val="00CF0078"/>
    <w:rsid w:val="00CF02EE"/>
    <w:rsid w:val="00CF0346"/>
    <w:rsid w:val="00CF0EEE"/>
    <w:rsid w:val="00CF1169"/>
    <w:rsid w:val="00CF4B57"/>
    <w:rsid w:val="00CF661B"/>
    <w:rsid w:val="00CF68E0"/>
    <w:rsid w:val="00CF6FDD"/>
    <w:rsid w:val="00D00C86"/>
    <w:rsid w:val="00D01441"/>
    <w:rsid w:val="00D020D9"/>
    <w:rsid w:val="00D03620"/>
    <w:rsid w:val="00D05898"/>
    <w:rsid w:val="00D06059"/>
    <w:rsid w:val="00D1108C"/>
    <w:rsid w:val="00D12371"/>
    <w:rsid w:val="00D1285B"/>
    <w:rsid w:val="00D13749"/>
    <w:rsid w:val="00D13C82"/>
    <w:rsid w:val="00D144D0"/>
    <w:rsid w:val="00D150EB"/>
    <w:rsid w:val="00D16030"/>
    <w:rsid w:val="00D167C7"/>
    <w:rsid w:val="00D16C76"/>
    <w:rsid w:val="00D17505"/>
    <w:rsid w:val="00D209C8"/>
    <w:rsid w:val="00D20B2D"/>
    <w:rsid w:val="00D20CCF"/>
    <w:rsid w:val="00D21301"/>
    <w:rsid w:val="00D2176E"/>
    <w:rsid w:val="00D22875"/>
    <w:rsid w:val="00D22BA3"/>
    <w:rsid w:val="00D22C4B"/>
    <w:rsid w:val="00D22D62"/>
    <w:rsid w:val="00D24196"/>
    <w:rsid w:val="00D24394"/>
    <w:rsid w:val="00D25398"/>
    <w:rsid w:val="00D265D9"/>
    <w:rsid w:val="00D26A20"/>
    <w:rsid w:val="00D2776D"/>
    <w:rsid w:val="00D300CE"/>
    <w:rsid w:val="00D3137A"/>
    <w:rsid w:val="00D315DD"/>
    <w:rsid w:val="00D31D7A"/>
    <w:rsid w:val="00D31D93"/>
    <w:rsid w:val="00D3302A"/>
    <w:rsid w:val="00D34F6C"/>
    <w:rsid w:val="00D35E13"/>
    <w:rsid w:val="00D3647C"/>
    <w:rsid w:val="00D37FDC"/>
    <w:rsid w:val="00D44B57"/>
    <w:rsid w:val="00D45CC8"/>
    <w:rsid w:val="00D477FF"/>
    <w:rsid w:val="00D47A83"/>
    <w:rsid w:val="00D50B94"/>
    <w:rsid w:val="00D50DE1"/>
    <w:rsid w:val="00D5112F"/>
    <w:rsid w:val="00D511EA"/>
    <w:rsid w:val="00D5133E"/>
    <w:rsid w:val="00D51ACA"/>
    <w:rsid w:val="00D51B52"/>
    <w:rsid w:val="00D53340"/>
    <w:rsid w:val="00D53C45"/>
    <w:rsid w:val="00D56099"/>
    <w:rsid w:val="00D560F8"/>
    <w:rsid w:val="00D56D33"/>
    <w:rsid w:val="00D57B3B"/>
    <w:rsid w:val="00D60387"/>
    <w:rsid w:val="00D6045A"/>
    <w:rsid w:val="00D6181F"/>
    <w:rsid w:val="00D61B2E"/>
    <w:rsid w:val="00D632BE"/>
    <w:rsid w:val="00D63DC2"/>
    <w:rsid w:val="00D646AF"/>
    <w:rsid w:val="00D67A67"/>
    <w:rsid w:val="00D67D74"/>
    <w:rsid w:val="00D723B2"/>
    <w:rsid w:val="00D72D06"/>
    <w:rsid w:val="00D736DB"/>
    <w:rsid w:val="00D742B0"/>
    <w:rsid w:val="00D743F4"/>
    <w:rsid w:val="00D74979"/>
    <w:rsid w:val="00D7522C"/>
    <w:rsid w:val="00D7536F"/>
    <w:rsid w:val="00D755D4"/>
    <w:rsid w:val="00D76668"/>
    <w:rsid w:val="00D76DD7"/>
    <w:rsid w:val="00D76E6C"/>
    <w:rsid w:val="00D77F5A"/>
    <w:rsid w:val="00D81191"/>
    <w:rsid w:val="00D820AA"/>
    <w:rsid w:val="00D8214F"/>
    <w:rsid w:val="00D82854"/>
    <w:rsid w:val="00D8373E"/>
    <w:rsid w:val="00D838EB"/>
    <w:rsid w:val="00D83CC5"/>
    <w:rsid w:val="00D84054"/>
    <w:rsid w:val="00D841B4"/>
    <w:rsid w:val="00D84D4C"/>
    <w:rsid w:val="00D85327"/>
    <w:rsid w:val="00D85703"/>
    <w:rsid w:val="00D872A0"/>
    <w:rsid w:val="00D87981"/>
    <w:rsid w:val="00D90D6E"/>
    <w:rsid w:val="00D92025"/>
    <w:rsid w:val="00D92222"/>
    <w:rsid w:val="00D923E9"/>
    <w:rsid w:val="00D94377"/>
    <w:rsid w:val="00D947DF"/>
    <w:rsid w:val="00D94BF0"/>
    <w:rsid w:val="00DA0AF4"/>
    <w:rsid w:val="00DA15EA"/>
    <w:rsid w:val="00DA1A2C"/>
    <w:rsid w:val="00DA2D1A"/>
    <w:rsid w:val="00DA3BF2"/>
    <w:rsid w:val="00DA6D2C"/>
    <w:rsid w:val="00DA6DCA"/>
    <w:rsid w:val="00DA7539"/>
    <w:rsid w:val="00DB075F"/>
    <w:rsid w:val="00DB3D70"/>
    <w:rsid w:val="00DB3FFF"/>
    <w:rsid w:val="00DB534B"/>
    <w:rsid w:val="00DB53B1"/>
    <w:rsid w:val="00DB6E98"/>
    <w:rsid w:val="00DB7035"/>
    <w:rsid w:val="00DB7F36"/>
    <w:rsid w:val="00DC038A"/>
    <w:rsid w:val="00DC071B"/>
    <w:rsid w:val="00DC1B79"/>
    <w:rsid w:val="00DC1E82"/>
    <w:rsid w:val="00DC3047"/>
    <w:rsid w:val="00DC3322"/>
    <w:rsid w:val="00DC442C"/>
    <w:rsid w:val="00DC44D1"/>
    <w:rsid w:val="00DC4E08"/>
    <w:rsid w:val="00DC4FC8"/>
    <w:rsid w:val="00DC50FE"/>
    <w:rsid w:val="00DC5813"/>
    <w:rsid w:val="00DC628F"/>
    <w:rsid w:val="00DC64E8"/>
    <w:rsid w:val="00DC735E"/>
    <w:rsid w:val="00DD10A9"/>
    <w:rsid w:val="00DD1400"/>
    <w:rsid w:val="00DD1B9B"/>
    <w:rsid w:val="00DD3890"/>
    <w:rsid w:val="00DD3A08"/>
    <w:rsid w:val="00DD46C2"/>
    <w:rsid w:val="00DE0074"/>
    <w:rsid w:val="00DE166F"/>
    <w:rsid w:val="00DE19DC"/>
    <w:rsid w:val="00DE24FD"/>
    <w:rsid w:val="00DE4A8F"/>
    <w:rsid w:val="00DE4D14"/>
    <w:rsid w:val="00DE70EA"/>
    <w:rsid w:val="00DE7154"/>
    <w:rsid w:val="00DF0B78"/>
    <w:rsid w:val="00DF0DC6"/>
    <w:rsid w:val="00DF35FD"/>
    <w:rsid w:val="00DF4BF1"/>
    <w:rsid w:val="00DF6025"/>
    <w:rsid w:val="00DF79B5"/>
    <w:rsid w:val="00E006D4"/>
    <w:rsid w:val="00E02948"/>
    <w:rsid w:val="00E02F5E"/>
    <w:rsid w:val="00E033F7"/>
    <w:rsid w:val="00E03BB9"/>
    <w:rsid w:val="00E04C55"/>
    <w:rsid w:val="00E062FE"/>
    <w:rsid w:val="00E06365"/>
    <w:rsid w:val="00E10E78"/>
    <w:rsid w:val="00E13856"/>
    <w:rsid w:val="00E14DC8"/>
    <w:rsid w:val="00E1525B"/>
    <w:rsid w:val="00E16E1D"/>
    <w:rsid w:val="00E16F89"/>
    <w:rsid w:val="00E20044"/>
    <w:rsid w:val="00E20FCA"/>
    <w:rsid w:val="00E23F53"/>
    <w:rsid w:val="00E24AE8"/>
    <w:rsid w:val="00E24D9B"/>
    <w:rsid w:val="00E24E45"/>
    <w:rsid w:val="00E2698B"/>
    <w:rsid w:val="00E2737D"/>
    <w:rsid w:val="00E30D55"/>
    <w:rsid w:val="00E30FE9"/>
    <w:rsid w:val="00E311E6"/>
    <w:rsid w:val="00E314D8"/>
    <w:rsid w:val="00E31D94"/>
    <w:rsid w:val="00E3214B"/>
    <w:rsid w:val="00E337B1"/>
    <w:rsid w:val="00E33BC2"/>
    <w:rsid w:val="00E344DC"/>
    <w:rsid w:val="00E34D32"/>
    <w:rsid w:val="00E3608B"/>
    <w:rsid w:val="00E372FB"/>
    <w:rsid w:val="00E3772C"/>
    <w:rsid w:val="00E37AFC"/>
    <w:rsid w:val="00E41964"/>
    <w:rsid w:val="00E424D0"/>
    <w:rsid w:val="00E431A3"/>
    <w:rsid w:val="00E439D7"/>
    <w:rsid w:val="00E43BB9"/>
    <w:rsid w:val="00E44131"/>
    <w:rsid w:val="00E44B25"/>
    <w:rsid w:val="00E45A71"/>
    <w:rsid w:val="00E45D86"/>
    <w:rsid w:val="00E46E73"/>
    <w:rsid w:val="00E4727E"/>
    <w:rsid w:val="00E51F84"/>
    <w:rsid w:val="00E523E1"/>
    <w:rsid w:val="00E548CC"/>
    <w:rsid w:val="00E551C4"/>
    <w:rsid w:val="00E552E5"/>
    <w:rsid w:val="00E556C1"/>
    <w:rsid w:val="00E55DBA"/>
    <w:rsid w:val="00E56C6B"/>
    <w:rsid w:val="00E575C3"/>
    <w:rsid w:val="00E614EB"/>
    <w:rsid w:val="00E614FC"/>
    <w:rsid w:val="00E615FA"/>
    <w:rsid w:val="00E61E12"/>
    <w:rsid w:val="00E637B3"/>
    <w:rsid w:val="00E651F1"/>
    <w:rsid w:val="00E65528"/>
    <w:rsid w:val="00E65932"/>
    <w:rsid w:val="00E659FB"/>
    <w:rsid w:val="00E65F61"/>
    <w:rsid w:val="00E7093A"/>
    <w:rsid w:val="00E713BE"/>
    <w:rsid w:val="00E7222F"/>
    <w:rsid w:val="00E72848"/>
    <w:rsid w:val="00E7596C"/>
    <w:rsid w:val="00E77C91"/>
    <w:rsid w:val="00E8083E"/>
    <w:rsid w:val="00E82D05"/>
    <w:rsid w:val="00E82D93"/>
    <w:rsid w:val="00E844C2"/>
    <w:rsid w:val="00E845A1"/>
    <w:rsid w:val="00E849D1"/>
    <w:rsid w:val="00E8542A"/>
    <w:rsid w:val="00E854D3"/>
    <w:rsid w:val="00E86D23"/>
    <w:rsid w:val="00E87257"/>
    <w:rsid w:val="00E878F2"/>
    <w:rsid w:val="00E91927"/>
    <w:rsid w:val="00E93A7F"/>
    <w:rsid w:val="00E94219"/>
    <w:rsid w:val="00E94B78"/>
    <w:rsid w:val="00E976B8"/>
    <w:rsid w:val="00EA0144"/>
    <w:rsid w:val="00EA0B0A"/>
    <w:rsid w:val="00EA18B4"/>
    <w:rsid w:val="00EA1BE2"/>
    <w:rsid w:val="00EA1E4C"/>
    <w:rsid w:val="00EA38BA"/>
    <w:rsid w:val="00EA3941"/>
    <w:rsid w:val="00EA4905"/>
    <w:rsid w:val="00EA518A"/>
    <w:rsid w:val="00EA55DA"/>
    <w:rsid w:val="00EA6087"/>
    <w:rsid w:val="00EA6221"/>
    <w:rsid w:val="00EA70A5"/>
    <w:rsid w:val="00EA756D"/>
    <w:rsid w:val="00EB0452"/>
    <w:rsid w:val="00EB089C"/>
    <w:rsid w:val="00EB08F0"/>
    <w:rsid w:val="00EB1601"/>
    <w:rsid w:val="00EB1EF4"/>
    <w:rsid w:val="00EB5A91"/>
    <w:rsid w:val="00EB5EF2"/>
    <w:rsid w:val="00EC126F"/>
    <w:rsid w:val="00EC2123"/>
    <w:rsid w:val="00EC3A47"/>
    <w:rsid w:val="00EC548A"/>
    <w:rsid w:val="00EC5F03"/>
    <w:rsid w:val="00EC6DDB"/>
    <w:rsid w:val="00EC7534"/>
    <w:rsid w:val="00EC7844"/>
    <w:rsid w:val="00EC793B"/>
    <w:rsid w:val="00ED0149"/>
    <w:rsid w:val="00ED0233"/>
    <w:rsid w:val="00ED1B24"/>
    <w:rsid w:val="00ED21F0"/>
    <w:rsid w:val="00ED5104"/>
    <w:rsid w:val="00ED5179"/>
    <w:rsid w:val="00ED6392"/>
    <w:rsid w:val="00ED669E"/>
    <w:rsid w:val="00ED7532"/>
    <w:rsid w:val="00ED7C6C"/>
    <w:rsid w:val="00EE1CC6"/>
    <w:rsid w:val="00EE1E36"/>
    <w:rsid w:val="00EE21CE"/>
    <w:rsid w:val="00EE226A"/>
    <w:rsid w:val="00EE2FD8"/>
    <w:rsid w:val="00EE3DE1"/>
    <w:rsid w:val="00EE4C8D"/>
    <w:rsid w:val="00EE7248"/>
    <w:rsid w:val="00EE7777"/>
    <w:rsid w:val="00EF0603"/>
    <w:rsid w:val="00EF09D0"/>
    <w:rsid w:val="00EF09E0"/>
    <w:rsid w:val="00EF1106"/>
    <w:rsid w:val="00EF26E8"/>
    <w:rsid w:val="00EF27A3"/>
    <w:rsid w:val="00EF3023"/>
    <w:rsid w:val="00EF391F"/>
    <w:rsid w:val="00EF3B37"/>
    <w:rsid w:val="00EF476E"/>
    <w:rsid w:val="00EF524E"/>
    <w:rsid w:val="00EF5DD7"/>
    <w:rsid w:val="00EF7DE3"/>
    <w:rsid w:val="00F01222"/>
    <w:rsid w:val="00F01892"/>
    <w:rsid w:val="00F03103"/>
    <w:rsid w:val="00F03C0B"/>
    <w:rsid w:val="00F04181"/>
    <w:rsid w:val="00F043EA"/>
    <w:rsid w:val="00F04CB8"/>
    <w:rsid w:val="00F05414"/>
    <w:rsid w:val="00F05636"/>
    <w:rsid w:val="00F076D5"/>
    <w:rsid w:val="00F07D2E"/>
    <w:rsid w:val="00F10156"/>
    <w:rsid w:val="00F11450"/>
    <w:rsid w:val="00F11B17"/>
    <w:rsid w:val="00F15B28"/>
    <w:rsid w:val="00F170B1"/>
    <w:rsid w:val="00F177AE"/>
    <w:rsid w:val="00F20E6C"/>
    <w:rsid w:val="00F24ACA"/>
    <w:rsid w:val="00F24B44"/>
    <w:rsid w:val="00F24DD9"/>
    <w:rsid w:val="00F25AC4"/>
    <w:rsid w:val="00F27086"/>
    <w:rsid w:val="00F271DE"/>
    <w:rsid w:val="00F27457"/>
    <w:rsid w:val="00F30744"/>
    <w:rsid w:val="00F315F2"/>
    <w:rsid w:val="00F31A90"/>
    <w:rsid w:val="00F328AF"/>
    <w:rsid w:val="00F33A80"/>
    <w:rsid w:val="00F340C6"/>
    <w:rsid w:val="00F344B9"/>
    <w:rsid w:val="00F34596"/>
    <w:rsid w:val="00F35045"/>
    <w:rsid w:val="00F37847"/>
    <w:rsid w:val="00F37C05"/>
    <w:rsid w:val="00F37CC5"/>
    <w:rsid w:val="00F4036D"/>
    <w:rsid w:val="00F4053F"/>
    <w:rsid w:val="00F4198A"/>
    <w:rsid w:val="00F4273A"/>
    <w:rsid w:val="00F44160"/>
    <w:rsid w:val="00F44C3D"/>
    <w:rsid w:val="00F44FE9"/>
    <w:rsid w:val="00F45EDE"/>
    <w:rsid w:val="00F5005A"/>
    <w:rsid w:val="00F51935"/>
    <w:rsid w:val="00F51A46"/>
    <w:rsid w:val="00F52EE9"/>
    <w:rsid w:val="00F531BE"/>
    <w:rsid w:val="00F531C1"/>
    <w:rsid w:val="00F540C3"/>
    <w:rsid w:val="00F54734"/>
    <w:rsid w:val="00F56DF3"/>
    <w:rsid w:val="00F60A9C"/>
    <w:rsid w:val="00F627DA"/>
    <w:rsid w:val="00F647F2"/>
    <w:rsid w:val="00F65712"/>
    <w:rsid w:val="00F66448"/>
    <w:rsid w:val="00F66D5E"/>
    <w:rsid w:val="00F673A8"/>
    <w:rsid w:val="00F67A4E"/>
    <w:rsid w:val="00F7288F"/>
    <w:rsid w:val="00F73D8A"/>
    <w:rsid w:val="00F765C6"/>
    <w:rsid w:val="00F7709C"/>
    <w:rsid w:val="00F80168"/>
    <w:rsid w:val="00F80583"/>
    <w:rsid w:val="00F808E0"/>
    <w:rsid w:val="00F82AD4"/>
    <w:rsid w:val="00F847A6"/>
    <w:rsid w:val="00F851FF"/>
    <w:rsid w:val="00F852EF"/>
    <w:rsid w:val="00F85595"/>
    <w:rsid w:val="00F85D4C"/>
    <w:rsid w:val="00F85D92"/>
    <w:rsid w:val="00F864D0"/>
    <w:rsid w:val="00F867E8"/>
    <w:rsid w:val="00F867FB"/>
    <w:rsid w:val="00F875AD"/>
    <w:rsid w:val="00F87891"/>
    <w:rsid w:val="00F913AF"/>
    <w:rsid w:val="00F92AC2"/>
    <w:rsid w:val="00F9441B"/>
    <w:rsid w:val="00F945B7"/>
    <w:rsid w:val="00F94874"/>
    <w:rsid w:val="00F94ACA"/>
    <w:rsid w:val="00F94F64"/>
    <w:rsid w:val="00F95162"/>
    <w:rsid w:val="00F95605"/>
    <w:rsid w:val="00F9596A"/>
    <w:rsid w:val="00F9629B"/>
    <w:rsid w:val="00F96418"/>
    <w:rsid w:val="00F96445"/>
    <w:rsid w:val="00F964CB"/>
    <w:rsid w:val="00F96569"/>
    <w:rsid w:val="00F968A6"/>
    <w:rsid w:val="00FA0312"/>
    <w:rsid w:val="00FA1B02"/>
    <w:rsid w:val="00FA23D7"/>
    <w:rsid w:val="00FA2BE8"/>
    <w:rsid w:val="00FA2FD3"/>
    <w:rsid w:val="00FA3BD6"/>
    <w:rsid w:val="00FA4C32"/>
    <w:rsid w:val="00FA4E7B"/>
    <w:rsid w:val="00FA5DBF"/>
    <w:rsid w:val="00FA6626"/>
    <w:rsid w:val="00FA7BF8"/>
    <w:rsid w:val="00FB0CC6"/>
    <w:rsid w:val="00FB19DD"/>
    <w:rsid w:val="00FB3E2E"/>
    <w:rsid w:val="00FB4AE8"/>
    <w:rsid w:val="00FB4F22"/>
    <w:rsid w:val="00FB52FD"/>
    <w:rsid w:val="00FB5635"/>
    <w:rsid w:val="00FB6444"/>
    <w:rsid w:val="00FB737D"/>
    <w:rsid w:val="00FC16F9"/>
    <w:rsid w:val="00FC18AD"/>
    <w:rsid w:val="00FC1911"/>
    <w:rsid w:val="00FC2B7F"/>
    <w:rsid w:val="00FC381D"/>
    <w:rsid w:val="00FC41FD"/>
    <w:rsid w:val="00FC477E"/>
    <w:rsid w:val="00FC5390"/>
    <w:rsid w:val="00FC58CB"/>
    <w:rsid w:val="00FC5E2C"/>
    <w:rsid w:val="00FC60F6"/>
    <w:rsid w:val="00FD04A8"/>
    <w:rsid w:val="00FD0D10"/>
    <w:rsid w:val="00FD2486"/>
    <w:rsid w:val="00FD288E"/>
    <w:rsid w:val="00FD31FF"/>
    <w:rsid w:val="00FD50DC"/>
    <w:rsid w:val="00FE0265"/>
    <w:rsid w:val="00FE07F2"/>
    <w:rsid w:val="00FE092F"/>
    <w:rsid w:val="00FE0CA5"/>
    <w:rsid w:val="00FE0E8A"/>
    <w:rsid w:val="00FE2AC9"/>
    <w:rsid w:val="00FE37D0"/>
    <w:rsid w:val="00FE40DA"/>
    <w:rsid w:val="00FE46CD"/>
    <w:rsid w:val="00FE4748"/>
    <w:rsid w:val="00FE4976"/>
    <w:rsid w:val="00FE55A9"/>
    <w:rsid w:val="00FE7114"/>
    <w:rsid w:val="00FE7AC5"/>
    <w:rsid w:val="00FF00F3"/>
    <w:rsid w:val="00FF01A5"/>
    <w:rsid w:val="00FF02E5"/>
    <w:rsid w:val="00FF03E3"/>
    <w:rsid w:val="00FF05FE"/>
    <w:rsid w:val="00FF229C"/>
    <w:rsid w:val="00FF27E4"/>
    <w:rsid w:val="00FF2FD8"/>
    <w:rsid w:val="00FF3BF1"/>
    <w:rsid w:val="00FF43FA"/>
    <w:rsid w:val="00FF6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C0EA703B-0FDB-6146-A52C-11BDBB1F4C9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C773C"/>
    <w:rPr>
      <w:color w:val="0563C1" w:themeColor="hyperlink"/>
      <w:u w:val="single"/>
    </w:rPr>
  </w:style>
  <w:style w:type="character" w:styleId="UnresolvedMention">
    <w:name w:val="Unresolved Mention"/>
    <w:basedOn w:val="DefaultParagraphFont"/>
    <w:uiPriority w:val="99"/>
    <w:semiHidden/>
    <w:unhideWhenUsed/>
    <w:rsid w:val="002C773C"/>
    <w:rPr>
      <w:color w:val="605E5C"/>
      <w:shd w:val="clear" w:color="auto" w:fill="E1DFDD"/>
    </w:rPr>
  </w:style>
  <w:style w:type="paragraph" w:styleId="Revision">
    <w:name w:val="Revision"/>
    <w:hidden/>
    <w:uiPriority w:val="99"/>
    <w:semiHidden/>
    <w:rsid w:val="00816179"/>
  </w:style>
  <w:style w:type="character" w:styleId="CommentReference">
    <w:name w:val="annotation reference"/>
    <w:basedOn w:val="DefaultParagraphFont"/>
    <w:rsid w:val="00816179"/>
    <w:rPr>
      <w:sz w:val="16"/>
      <w:szCs w:val="16"/>
    </w:rPr>
  </w:style>
  <w:style w:type="paragraph" w:styleId="CommentText">
    <w:name w:val="annotation text"/>
    <w:basedOn w:val="Normal"/>
    <w:link w:val="CommentTextChar"/>
    <w:rsid w:val="00816179"/>
  </w:style>
  <w:style w:type="character" w:customStyle="1" w:styleId="CommentTextChar">
    <w:name w:val="Comment Text Char"/>
    <w:basedOn w:val="DefaultParagraphFont"/>
    <w:link w:val="CommentText"/>
    <w:rsid w:val="00816179"/>
  </w:style>
  <w:style w:type="paragraph" w:styleId="CommentSubject">
    <w:name w:val="annotation subject"/>
    <w:basedOn w:val="CommentText"/>
    <w:next w:val="CommentText"/>
    <w:link w:val="CommentSubjectChar"/>
    <w:rsid w:val="00816179"/>
    <w:rPr>
      <w:b/>
      <w:bCs/>
    </w:rPr>
  </w:style>
  <w:style w:type="character" w:customStyle="1" w:styleId="CommentSubjectChar">
    <w:name w:val="Comment Subject Char"/>
    <w:basedOn w:val="CommentTextChar"/>
    <w:link w:val="CommentSubject"/>
    <w:rsid w:val="00816179"/>
    <w:rPr>
      <w:b/>
      <w:bCs/>
    </w:rPr>
  </w:style>
  <w:style w:type="paragraph" w:styleId="NormalWeb">
    <w:name w:val="Normal (Web)"/>
    <w:basedOn w:val="Normal"/>
    <w:uiPriority w:val="99"/>
    <w:unhideWhenUsed/>
    <w:rsid w:val="003B5B45"/>
    <w:pPr>
      <w:spacing w:before="5pt" w:beforeAutospacing="1" w:after="5pt" w:afterAutospacing="1"/>
      <w:jc w:val="start"/>
    </w:pPr>
    <w:rPr>
      <w:rFonts w:eastAsia="Times New Roman"/>
      <w:sz w:val="24"/>
      <w:szCs w:val="24"/>
    </w:rPr>
  </w:style>
  <w:style w:type="character" w:styleId="PlaceholderText">
    <w:name w:val="Placeholder Text"/>
    <w:basedOn w:val="DefaultParagraphFont"/>
    <w:uiPriority w:val="99"/>
    <w:semiHidden/>
    <w:rsid w:val="003B5B45"/>
    <w:rPr>
      <w:color w:val="666666"/>
    </w:rPr>
  </w:style>
  <w:style w:type="table" w:styleId="TableGrid">
    <w:name w:val="Table Grid"/>
    <w:basedOn w:val="TableNormal"/>
    <w:uiPriority w:val="39"/>
    <w:rsid w:val="00400781"/>
    <w:rPr>
      <w:rFonts w:asciiTheme="minorHAnsi" w:eastAsiaTheme="minorHAnsi" w:hAnsiTheme="minorHAnsi" w:cstheme="minorBidi"/>
      <w:kern w:val="2"/>
      <w:sz w:val="24"/>
      <w:szCs w:val="24"/>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A2B4F"/>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198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34069563">
          <w:marLeft w:val="0pt"/>
          <w:marRight w:val="0pt"/>
          <w:marTop w:val="0pt"/>
          <w:marBottom w:val="0pt"/>
          <w:divBdr>
            <w:top w:val="none" w:sz="0" w:space="0" w:color="auto"/>
            <w:left w:val="none" w:sz="0" w:space="0" w:color="auto"/>
            <w:bottom w:val="none" w:sz="0" w:space="0" w:color="auto"/>
            <w:right w:val="none" w:sz="0" w:space="0" w:color="auto"/>
          </w:divBdr>
          <w:divsChild>
            <w:div w:id="837889102">
              <w:marLeft w:val="0pt"/>
              <w:marRight w:val="0pt"/>
              <w:marTop w:val="0pt"/>
              <w:marBottom w:val="0pt"/>
              <w:divBdr>
                <w:top w:val="none" w:sz="0" w:space="0" w:color="auto"/>
                <w:left w:val="none" w:sz="0" w:space="0" w:color="auto"/>
                <w:bottom w:val="none" w:sz="0" w:space="0" w:color="auto"/>
                <w:right w:val="none" w:sz="0" w:space="0" w:color="auto"/>
              </w:divBdr>
              <w:divsChild>
                <w:div w:id="6123981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649289956">
      <w:bodyDiv w:val="1"/>
      <w:marLeft w:val="0pt"/>
      <w:marRight w:val="0pt"/>
      <w:marTop w:val="0pt"/>
      <w:marBottom w:val="0pt"/>
      <w:divBdr>
        <w:top w:val="none" w:sz="0" w:space="0" w:color="auto"/>
        <w:left w:val="none" w:sz="0" w:space="0" w:color="auto"/>
        <w:bottom w:val="none" w:sz="0" w:space="0" w:color="auto"/>
        <w:right w:val="none" w:sz="0" w:space="0" w:color="auto"/>
      </w:divBdr>
    </w:div>
    <w:div w:id="11204879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8264191">
          <w:marLeft w:val="0pt"/>
          <w:marRight w:val="0pt"/>
          <w:marTop w:val="0pt"/>
          <w:marBottom w:val="0pt"/>
          <w:divBdr>
            <w:top w:val="none" w:sz="0" w:space="0" w:color="auto"/>
            <w:left w:val="none" w:sz="0" w:space="0" w:color="auto"/>
            <w:bottom w:val="none" w:sz="0" w:space="0" w:color="auto"/>
            <w:right w:val="none" w:sz="0" w:space="0" w:color="auto"/>
          </w:divBdr>
          <w:divsChild>
            <w:div w:id="1400833412">
              <w:marLeft w:val="0pt"/>
              <w:marRight w:val="0pt"/>
              <w:marTop w:val="0pt"/>
              <w:marBottom w:val="0pt"/>
              <w:divBdr>
                <w:top w:val="none" w:sz="0" w:space="0" w:color="auto"/>
                <w:left w:val="none" w:sz="0" w:space="0" w:color="auto"/>
                <w:bottom w:val="none" w:sz="0" w:space="0" w:color="auto"/>
                <w:right w:val="none" w:sz="0" w:space="0" w:color="auto"/>
              </w:divBdr>
              <w:divsChild>
                <w:div w:id="10629498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499019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3804914">
          <w:marLeft w:val="0pt"/>
          <w:marRight w:val="0pt"/>
          <w:marTop w:val="0pt"/>
          <w:marBottom w:val="0pt"/>
          <w:divBdr>
            <w:top w:val="none" w:sz="0" w:space="0" w:color="auto"/>
            <w:left w:val="none" w:sz="0" w:space="0" w:color="auto"/>
            <w:bottom w:val="none" w:sz="0" w:space="0" w:color="auto"/>
            <w:right w:val="none" w:sz="0" w:space="0" w:color="auto"/>
          </w:divBdr>
          <w:divsChild>
            <w:div w:id="796414327">
              <w:marLeft w:val="0pt"/>
              <w:marRight w:val="0pt"/>
              <w:marTop w:val="0pt"/>
              <w:marBottom w:val="0pt"/>
              <w:divBdr>
                <w:top w:val="none" w:sz="0" w:space="0" w:color="auto"/>
                <w:left w:val="none" w:sz="0" w:space="0" w:color="auto"/>
                <w:bottom w:val="none" w:sz="0" w:space="0" w:color="auto"/>
                <w:right w:val="none" w:sz="0" w:space="0" w:color="auto"/>
              </w:divBdr>
              <w:divsChild>
                <w:div w:id="338914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143726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97030857">
          <w:marLeft w:val="0pt"/>
          <w:marRight w:val="0pt"/>
          <w:marTop w:val="0pt"/>
          <w:marBottom w:val="0pt"/>
          <w:divBdr>
            <w:top w:val="none" w:sz="0" w:space="0" w:color="auto"/>
            <w:left w:val="none" w:sz="0" w:space="0" w:color="auto"/>
            <w:bottom w:val="none" w:sz="0" w:space="0" w:color="auto"/>
            <w:right w:val="none" w:sz="0" w:space="0" w:color="auto"/>
          </w:divBdr>
          <w:divsChild>
            <w:div w:id="989022802">
              <w:marLeft w:val="0pt"/>
              <w:marRight w:val="0pt"/>
              <w:marTop w:val="0pt"/>
              <w:marBottom w:val="0pt"/>
              <w:divBdr>
                <w:top w:val="none" w:sz="0" w:space="0" w:color="auto"/>
                <w:left w:val="none" w:sz="0" w:space="0" w:color="auto"/>
                <w:bottom w:val="none" w:sz="0" w:space="0" w:color="auto"/>
                <w:right w:val="none" w:sz="0" w:space="0" w:color="auto"/>
              </w:divBdr>
              <w:divsChild>
                <w:div w:id="12402151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notes" Target="footnotes.xml"/><Relationship Id="rId13" Type="http://purl.oclc.org/ooxml/officeDocument/relationships/image" Target="media/image3.png"/><Relationship Id="rId18" Type="http://purl.oclc.org/ooxml/officeDocument/relationships/image" Target="media/image8.png"/><Relationship Id="rId3" Type="http://purl.oclc.org/ooxml/officeDocument/relationships/customXml" Target="../customXml/item3.xml"/><Relationship Id="rId21" Type="http://purl.oclc.org/ooxml/officeDocument/relationships/image" Target="media/image11.png"/><Relationship Id="rId7" Type="http://purl.oclc.org/ooxml/officeDocument/relationships/webSettings" Target="webSettings.xml"/><Relationship Id="rId12" Type="http://purl.oclc.org/ooxml/officeDocument/relationships/image" Target="media/image2.png"/><Relationship Id="rId17" Type="http://purl.oclc.org/ooxml/officeDocument/relationships/image" Target="media/image7.png"/><Relationship Id="rId2" Type="http://purl.oclc.org/ooxml/officeDocument/relationships/customXml" Target="../customXml/item2.xml"/><Relationship Id="rId16" Type="http://purl.oclc.org/ooxml/officeDocument/relationships/image" Target="media/image6.png"/><Relationship Id="rId20" Type="http://purl.oclc.org/ooxml/officeDocument/relationships/image" Target="media/image10.png"/><Relationship Id="rId1" Type="http://purl.oclc.org/ooxml/officeDocument/relationships/customXml" Target="../customXml/item1.xml"/><Relationship Id="rId6" Type="http://purl.oclc.org/ooxml/officeDocument/relationships/settings" Target="settings.xml"/><Relationship Id="rId11" Type="http://purl.oclc.org/ooxml/officeDocument/relationships/image" Target="media/image1.png"/><Relationship Id="rId24" Type="http://purl.oclc.org/ooxml/officeDocument/relationships/theme" Target="theme/theme1.xml"/><Relationship Id="rId5" Type="http://purl.oclc.org/ooxml/officeDocument/relationships/styles" Target="styles.xml"/><Relationship Id="rId15" Type="http://purl.oclc.org/ooxml/officeDocument/relationships/image" Target="media/image5.png"/><Relationship Id="rId23" Type="http://purl.oclc.org/ooxml/officeDocument/relationships/fontTable" Target="fontTable.xml"/><Relationship Id="rId10" Type="http://purl.oclc.org/ooxml/officeDocument/relationships/footer" Target="footer1.xml"/><Relationship Id="rId19" Type="http://purl.oclc.org/ooxml/officeDocument/relationships/image" Target="media/image9.png"/><Relationship Id="rId4" Type="http://purl.oclc.org/ooxml/officeDocument/relationships/numbering" Target="numbering.xml"/><Relationship Id="rId9" Type="http://purl.oclc.org/ooxml/officeDocument/relationships/endnotes" Target="endnotes.xml"/><Relationship Id="rId14" Type="http://purl.oclc.org/ooxml/officeDocument/relationships/image" Target="media/image4.png"/><Relationship Id="rId22" Type="http://purl.oclc.org/ooxml/officeDocument/relationships/image" Target="media/image1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06515DA44B43489B31EFDB28C4818C" ma:contentTypeVersion="17" ma:contentTypeDescription="Create a new document." ma:contentTypeScope="" ma:versionID="4e900e83c944f9c4ce54cbfae62d39b2">
  <xsd:schema xmlns:xsd="http://www.w3.org/2001/XMLSchema" xmlns:xs="http://www.w3.org/2001/XMLSchema" xmlns:p="http://schemas.microsoft.com/office/2006/metadata/properties" xmlns:ns2="3e592394-9314-45ff-8510-d17552b03b0e" xmlns:ns3="dde8387a-45da-4d1c-8224-9ee53bfc1a35" targetNamespace="http://schemas.microsoft.com/office/2006/metadata/properties" ma:root="true" ma:fieldsID="e19b0b58987c158e1a050751d1ceb030" ns2:_="" ns3:_="">
    <xsd:import namespace="3e592394-9314-45ff-8510-d17552b03b0e"/>
    <xsd:import namespace="dde8387a-45da-4d1c-8224-9ee53bfc1a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92394-9314-45ff-8510-d17552b03b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4e01760-678e-4a19-b116-087f6f187c96"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e8387a-45da-4d1c-8224-9ee53bfc1a3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1e239c4-36ce-4fc2-b3ba-cbdff5d2b567}" ma:internalName="TaxCatchAll" ma:showField="CatchAllData" ma:web="dde8387a-45da-4d1c-8224-9ee53bfc1a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purl.oclc.org/ooxml/officeDocument/customXml" ds:itemID="{CEA52CAA-52BA-49C9-AFBB-995BB218D9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592394-9314-45ff-8510-d17552b03b0e"/>
    <ds:schemaRef ds:uri="dde8387a-45da-4d1c-8224-9ee53bfc1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A7DD72DF-B772-4CAB-907B-E82D69893A59}">
  <ds:schemaRefs>
    <ds:schemaRef ds:uri="http://schemas.microsoft.com/sharepoint/v3/contenttype/forms"/>
  </ds:schemaRefs>
</ds:datastoreItem>
</file>

<file path=customXml/itemProps3.xml><?xml version="1.0" encoding="utf-8"?>
<ds:datastoreItem xmlns:ds="http://purl.oclc.org/ooxml/officeDocument/customXml" ds:itemID="{AA9872ED-011B-454E-ACC5-A162B4B08B6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8</Pages>
  <Words>5282</Words>
  <Characters>30768</Characters>
  <Application>Microsoft Office Word</Application>
  <DocSecurity>0</DocSecurity>
  <Lines>256</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Swindell, Jonathan</cp:lastModifiedBy>
  <cp:revision>2</cp:revision>
  <dcterms:created xsi:type="dcterms:W3CDTF">2023-12-14T00:22:00Z</dcterms:created>
  <dcterms:modified xsi:type="dcterms:W3CDTF">2023-12-14T00:22:00Z</dcterms:modified>
</cp:coreProperties>
</file>